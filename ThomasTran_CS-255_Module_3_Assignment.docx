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EE35B" w14:textId="2ADB912A" w:rsidR="0064756B" w:rsidRPr="0064756B" w:rsidRDefault="0064756B" w:rsidP="0064756B">
      <w:pPr>
        <w:spacing w:line="360" w:lineRule="auto"/>
        <w:rPr>
          <w:rFonts w:ascii="Times New Roman" w:hAnsi="Times New Roman" w:cs="Times New Roman"/>
        </w:rPr>
      </w:pPr>
      <w:r w:rsidRPr="0064756B">
        <w:rPr>
          <w:rFonts w:ascii="Times New Roman" w:hAnsi="Times New Roman" w:cs="Times New Roman"/>
        </w:rPr>
        <w:t>Thomas Tran</w:t>
      </w:r>
    </w:p>
    <w:p w14:paraId="1844BD6D" w14:textId="44D401B5" w:rsidR="0064756B" w:rsidRPr="00BD557D" w:rsidRDefault="0064756B" w:rsidP="0064756B">
      <w:p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</w:rPr>
        <w:t>SNHU</w:t>
      </w:r>
      <w:r w:rsidR="00143ED9" w:rsidRPr="00BD557D">
        <w:rPr>
          <w:rFonts w:ascii="Times New Roman" w:hAnsi="Times New Roman" w:cs="Times New Roman"/>
        </w:rPr>
        <w:t xml:space="preserve"> </w:t>
      </w:r>
      <w:r w:rsidRPr="0064756B">
        <w:rPr>
          <w:rFonts w:ascii="Times New Roman" w:hAnsi="Times New Roman" w:cs="Times New Roman"/>
        </w:rPr>
        <w:t>CS-255: System Analysis and Design</w:t>
      </w:r>
    </w:p>
    <w:p w14:paraId="68B6E8AC" w14:textId="738148F2" w:rsidR="00143ED9" w:rsidRPr="00BD557D" w:rsidRDefault="00143ED9" w:rsidP="0064756B">
      <w:p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</w:rPr>
        <w:t>Professor Denise Washington</w:t>
      </w:r>
    </w:p>
    <w:p w14:paraId="23F84C68" w14:textId="32DB9601" w:rsidR="00C938AD" w:rsidRPr="0064756B" w:rsidRDefault="00C938AD" w:rsidP="0064756B">
      <w:p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</w:rPr>
        <w:t>03/</w:t>
      </w:r>
      <w:r w:rsidR="000B55C4" w:rsidRPr="00BD557D">
        <w:rPr>
          <w:rFonts w:ascii="Times New Roman" w:hAnsi="Times New Roman" w:cs="Times New Roman"/>
        </w:rPr>
        <w:t>30</w:t>
      </w:r>
      <w:r w:rsidRPr="00BD557D">
        <w:rPr>
          <w:rFonts w:ascii="Times New Roman" w:hAnsi="Times New Roman" w:cs="Times New Roman"/>
        </w:rPr>
        <w:t>/2025</w:t>
      </w:r>
    </w:p>
    <w:p w14:paraId="24BD744C" w14:textId="77777777" w:rsidR="00C418B7" w:rsidRPr="00BD557D" w:rsidRDefault="00C418B7" w:rsidP="00C418B7">
      <w:pPr>
        <w:spacing w:line="360" w:lineRule="auto"/>
        <w:rPr>
          <w:rFonts w:ascii="Times New Roman" w:hAnsi="Times New Roman" w:cs="Times New Roman"/>
        </w:rPr>
      </w:pPr>
    </w:p>
    <w:p w14:paraId="3AA00E5B" w14:textId="0A602022" w:rsidR="00B31BAC" w:rsidRPr="00BD557D" w:rsidRDefault="00B31BAC" w:rsidP="00C418B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D557D">
        <w:rPr>
          <w:rFonts w:ascii="Times New Roman" w:hAnsi="Times New Roman" w:cs="Times New Roman"/>
          <w:b/>
          <w:bCs/>
        </w:rPr>
        <w:t>Module 3-2 Assignment: Evaluate a Process Model</w:t>
      </w:r>
    </w:p>
    <w:p w14:paraId="78FA1842" w14:textId="029A4234" w:rsidR="003356CB" w:rsidRPr="00BD557D" w:rsidRDefault="004154DA" w:rsidP="00C418B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D557D">
        <w:rPr>
          <w:rFonts w:ascii="Times New Roman" w:hAnsi="Times New Roman" w:cs="Times New Roman"/>
          <w:b/>
          <w:bCs/>
        </w:rPr>
        <w:t xml:space="preserve"> </w:t>
      </w:r>
    </w:p>
    <w:p w14:paraId="644759F0" w14:textId="2B442F41" w:rsidR="00CA1C49" w:rsidRPr="00BD557D" w:rsidRDefault="00CF3C85" w:rsidP="00B31BAC">
      <w:pPr>
        <w:spacing w:line="360" w:lineRule="auto"/>
        <w:rPr>
          <w:rFonts w:ascii="Times New Roman" w:hAnsi="Times New Roman" w:cs="Times New Roman"/>
          <w:b/>
          <w:bCs/>
        </w:rPr>
      </w:pPr>
      <w:r w:rsidRPr="00BD557D">
        <w:rPr>
          <w:rFonts w:ascii="Times New Roman" w:hAnsi="Times New Roman" w:cs="Times New Roman"/>
          <w:b/>
          <w:bCs/>
        </w:rPr>
        <w:t>Interpret</w:t>
      </w:r>
      <w:r w:rsidR="005C6A09" w:rsidRPr="00BD557D">
        <w:rPr>
          <w:rFonts w:ascii="Times New Roman" w:hAnsi="Times New Roman" w:cs="Times New Roman"/>
          <w:b/>
          <w:bCs/>
        </w:rPr>
        <w:t xml:space="preserve"> </w:t>
      </w:r>
      <w:r w:rsidR="00342477" w:rsidRPr="00BD557D">
        <w:rPr>
          <w:rFonts w:ascii="Times New Roman" w:hAnsi="Times New Roman" w:cs="Times New Roman"/>
          <w:b/>
          <w:bCs/>
        </w:rPr>
        <w:t>Hamp Crafts’ current purchase and supply process</w:t>
      </w:r>
      <w:r w:rsidR="00342477" w:rsidRPr="00BD557D">
        <w:rPr>
          <w:rFonts w:ascii="Times New Roman" w:hAnsi="Times New Roman" w:cs="Times New Roman"/>
          <w:b/>
          <w:bCs/>
        </w:rPr>
        <w:t xml:space="preserve"> </w:t>
      </w:r>
      <w:r w:rsidRPr="00BD557D">
        <w:rPr>
          <w:rFonts w:ascii="Times New Roman" w:hAnsi="Times New Roman" w:cs="Times New Roman"/>
          <w:b/>
          <w:bCs/>
        </w:rPr>
        <w:t>D</w:t>
      </w:r>
      <w:r w:rsidR="00CA1C49" w:rsidRPr="00BD557D">
        <w:rPr>
          <w:rFonts w:ascii="Times New Roman" w:hAnsi="Times New Roman" w:cs="Times New Roman"/>
          <w:b/>
          <w:bCs/>
        </w:rPr>
        <w:t>ata</w:t>
      </w:r>
      <w:r w:rsidRPr="00BD557D">
        <w:rPr>
          <w:rFonts w:ascii="Times New Roman" w:hAnsi="Times New Roman" w:cs="Times New Roman"/>
          <w:b/>
          <w:bCs/>
        </w:rPr>
        <w:t xml:space="preserve"> F</w:t>
      </w:r>
      <w:r w:rsidR="00CA1C49" w:rsidRPr="00BD557D">
        <w:rPr>
          <w:rFonts w:ascii="Times New Roman" w:hAnsi="Times New Roman" w:cs="Times New Roman"/>
          <w:b/>
          <w:bCs/>
        </w:rPr>
        <w:t xml:space="preserve">low </w:t>
      </w:r>
      <w:r w:rsidRPr="00BD557D">
        <w:rPr>
          <w:rFonts w:ascii="Times New Roman" w:hAnsi="Times New Roman" w:cs="Times New Roman"/>
          <w:b/>
          <w:bCs/>
        </w:rPr>
        <w:t>D</w:t>
      </w:r>
      <w:r w:rsidR="00CA1C49" w:rsidRPr="00BD557D">
        <w:rPr>
          <w:rFonts w:ascii="Times New Roman" w:hAnsi="Times New Roman" w:cs="Times New Roman"/>
          <w:b/>
          <w:bCs/>
        </w:rPr>
        <w:t>iagram</w:t>
      </w:r>
      <w:r w:rsidR="00BE66BE" w:rsidRPr="00BD557D">
        <w:rPr>
          <w:rFonts w:ascii="Times New Roman" w:hAnsi="Times New Roman" w:cs="Times New Roman"/>
          <w:b/>
          <w:bCs/>
        </w:rPr>
        <w:t xml:space="preserve"> (DFD)</w:t>
      </w:r>
      <w:r w:rsidR="00CA1C49" w:rsidRPr="00BD557D">
        <w:rPr>
          <w:rFonts w:ascii="Times New Roman" w:hAnsi="Times New Roman" w:cs="Times New Roman"/>
          <w:b/>
          <w:bCs/>
        </w:rPr>
        <w:t>. What does it show? What does the current</w:t>
      </w:r>
      <w:r w:rsidR="009E7C88" w:rsidRPr="00BD557D">
        <w:rPr>
          <w:rFonts w:ascii="Times New Roman" w:hAnsi="Times New Roman" w:cs="Times New Roman"/>
          <w:b/>
          <w:bCs/>
        </w:rPr>
        <w:t xml:space="preserve"> </w:t>
      </w:r>
      <w:r w:rsidR="00CA1C49" w:rsidRPr="00BD557D">
        <w:rPr>
          <w:rFonts w:ascii="Times New Roman" w:hAnsi="Times New Roman" w:cs="Times New Roman"/>
          <w:b/>
          <w:bCs/>
        </w:rPr>
        <w:t xml:space="preserve">purchase and supply process </w:t>
      </w:r>
      <w:r w:rsidR="009E7C88" w:rsidRPr="00BD557D">
        <w:rPr>
          <w:rFonts w:ascii="Times New Roman" w:hAnsi="Times New Roman" w:cs="Times New Roman"/>
          <w:b/>
          <w:bCs/>
        </w:rPr>
        <w:t>entail?</w:t>
      </w:r>
    </w:p>
    <w:p w14:paraId="0C38AD81" w14:textId="5DA45E26" w:rsidR="007C5774" w:rsidRPr="00BD557D" w:rsidRDefault="00CA1C49" w:rsidP="00B31BAC">
      <w:p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</w:rPr>
        <w:t xml:space="preserve">The diagram </w:t>
      </w:r>
      <w:r w:rsidR="007C5774" w:rsidRPr="00BD557D">
        <w:rPr>
          <w:rFonts w:ascii="Times New Roman" w:hAnsi="Times New Roman" w:cs="Times New Roman"/>
        </w:rPr>
        <w:t>displays</w:t>
      </w:r>
      <w:r w:rsidRPr="00BD557D">
        <w:rPr>
          <w:rFonts w:ascii="Times New Roman" w:hAnsi="Times New Roman" w:cs="Times New Roman"/>
        </w:rPr>
        <w:t xml:space="preserve"> the flow of information and actions involved in</w:t>
      </w:r>
      <w:r w:rsidR="009E7C88" w:rsidRPr="00BD557D">
        <w:rPr>
          <w:rFonts w:ascii="Times New Roman" w:hAnsi="Times New Roman" w:cs="Times New Roman"/>
        </w:rPr>
        <w:t xml:space="preserve"> </w:t>
      </w:r>
      <w:r w:rsidRPr="00BD557D">
        <w:rPr>
          <w:rFonts w:ascii="Times New Roman" w:hAnsi="Times New Roman" w:cs="Times New Roman"/>
        </w:rPr>
        <w:t>th</w:t>
      </w:r>
      <w:r w:rsidR="00B718A8" w:rsidRPr="00BD557D">
        <w:rPr>
          <w:rFonts w:ascii="Times New Roman" w:hAnsi="Times New Roman" w:cs="Times New Roman"/>
        </w:rPr>
        <w:t>e buying and shipment</w:t>
      </w:r>
      <w:r w:rsidRPr="00BD557D">
        <w:rPr>
          <w:rFonts w:ascii="Times New Roman" w:hAnsi="Times New Roman" w:cs="Times New Roman"/>
        </w:rPr>
        <w:t xml:space="preserve"> process</w:t>
      </w:r>
      <w:r w:rsidR="005A5D7E" w:rsidRPr="00BD557D">
        <w:rPr>
          <w:rFonts w:ascii="Times New Roman" w:hAnsi="Times New Roman" w:cs="Times New Roman"/>
        </w:rPr>
        <w:t xml:space="preserve"> for Hamp Craft’s </w:t>
      </w:r>
      <w:r w:rsidR="00EF6FCA" w:rsidRPr="00BD557D">
        <w:rPr>
          <w:rFonts w:ascii="Times New Roman" w:hAnsi="Times New Roman" w:cs="Times New Roman"/>
        </w:rPr>
        <w:t xml:space="preserve">local </w:t>
      </w:r>
      <w:r w:rsidR="005A5D7E" w:rsidRPr="00BD557D">
        <w:rPr>
          <w:rFonts w:ascii="Times New Roman" w:hAnsi="Times New Roman" w:cs="Times New Roman"/>
        </w:rPr>
        <w:t>store</w:t>
      </w:r>
      <w:r w:rsidRPr="00BD557D">
        <w:rPr>
          <w:rFonts w:ascii="Times New Roman" w:hAnsi="Times New Roman" w:cs="Times New Roman"/>
        </w:rPr>
        <w:t xml:space="preserve">. </w:t>
      </w:r>
      <w:r w:rsidR="00F6151D" w:rsidRPr="00BD557D">
        <w:rPr>
          <w:rFonts w:ascii="Times New Roman" w:hAnsi="Times New Roman" w:cs="Times New Roman"/>
        </w:rPr>
        <w:t>The process</w:t>
      </w:r>
      <w:r w:rsidRPr="00BD557D">
        <w:rPr>
          <w:rFonts w:ascii="Times New Roman" w:hAnsi="Times New Roman" w:cs="Times New Roman"/>
        </w:rPr>
        <w:t xml:space="preserve"> begins </w:t>
      </w:r>
      <w:r w:rsidR="007C5774" w:rsidRPr="00BD557D">
        <w:rPr>
          <w:rFonts w:ascii="Times New Roman" w:hAnsi="Times New Roman" w:cs="Times New Roman"/>
        </w:rPr>
        <w:t>in this order:</w:t>
      </w:r>
    </w:p>
    <w:p w14:paraId="578FD496" w14:textId="3DA24C03" w:rsidR="0025289B" w:rsidRPr="00BD557D" w:rsidRDefault="007C5774" w:rsidP="00B010B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</w:rPr>
        <w:t>C</w:t>
      </w:r>
      <w:r w:rsidR="00CA1C49" w:rsidRPr="00BD557D">
        <w:rPr>
          <w:rFonts w:ascii="Times New Roman" w:hAnsi="Times New Roman" w:cs="Times New Roman"/>
        </w:rPr>
        <w:t xml:space="preserve">ustomer </w:t>
      </w:r>
      <w:r w:rsidR="0025289B" w:rsidRPr="00BD557D">
        <w:rPr>
          <w:rFonts w:ascii="Times New Roman" w:hAnsi="Times New Roman" w:cs="Times New Roman"/>
        </w:rPr>
        <w:t>orders are</w:t>
      </w:r>
      <w:r w:rsidR="00CA1C49" w:rsidRPr="00BD557D">
        <w:rPr>
          <w:rFonts w:ascii="Times New Roman" w:hAnsi="Times New Roman" w:cs="Times New Roman"/>
        </w:rPr>
        <w:t xml:space="preserve"> placed</w:t>
      </w:r>
      <w:r w:rsidR="00FA3889" w:rsidRPr="00BD557D">
        <w:rPr>
          <w:rFonts w:ascii="Times New Roman" w:hAnsi="Times New Roman" w:cs="Times New Roman"/>
        </w:rPr>
        <w:t xml:space="preserve"> and </w:t>
      </w:r>
      <w:r w:rsidR="00976E7F" w:rsidRPr="00BD557D">
        <w:rPr>
          <w:rFonts w:ascii="Times New Roman" w:hAnsi="Times New Roman" w:cs="Times New Roman"/>
        </w:rPr>
        <w:t xml:space="preserve">paid for, then orders are </w:t>
      </w:r>
      <w:r w:rsidR="002B792D" w:rsidRPr="00BD557D">
        <w:rPr>
          <w:rFonts w:ascii="Times New Roman" w:hAnsi="Times New Roman" w:cs="Times New Roman"/>
        </w:rPr>
        <w:t>sent</w:t>
      </w:r>
      <w:r w:rsidR="00FA3889" w:rsidRPr="00BD557D">
        <w:rPr>
          <w:rFonts w:ascii="Times New Roman" w:hAnsi="Times New Roman" w:cs="Times New Roman"/>
        </w:rPr>
        <w:t xml:space="preserve"> to the re</w:t>
      </w:r>
      <w:r w:rsidR="001D281E" w:rsidRPr="00BD557D">
        <w:rPr>
          <w:rFonts w:ascii="Times New Roman" w:hAnsi="Times New Roman" w:cs="Times New Roman"/>
        </w:rPr>
        <w:t>ceiving</w:t>
      </w:r>
      <w:r w:rsidR="002B792D" w:rsidRPr="00BD557D">
        <w:rPr>
          <w:rFonts w:ascii="Times New Roman" w:hAnsi="Times New Roman" w:cs="Times New Roman"/>
        </w:rPr>
        <w:t xml:space="preserve"> order services </w:t>
      </w:r>
      <w:r w:rsidR="0025289B" w:rsidRPr="00BD557D">
        <w:rPr>
          <w:rFonts w:ascii="Times New Roman" w:hAnsi="Times New Roman" w:cs="Times New Roman"/>
        </w:rPr>
        <w:t>of the store.</w:t>
      </w:r>
    </w:p>
    <w:p w14:paraId="26BC0AF1" w14:textId="32B72173" w:rsidR="00F7738E" w:rsidRPr="00BD557D" w:rsidRDefault="007F5609" w:rsidP="00B010B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</w:rPr>
        <w:t xml:space="preserve">The services </w:t>
      </w:r>
      <w:r w:rsidR="00F7738E" w:rsidRPr="00BD557D">
        <w:rPr>
          <w:rFonts w:ascii="Times New Roman" w:hAnsi="Times New Roman" w:cs="Times New Roman"/>
        </w:rPr>
        <w:t xml:space="preserve">employees </w:t>
      </w:r>
      <w:r w:rsidRPr="00BD557D">
        <w:rPr>
          <w:rFonts w:ascii="Times New Roman" w:hAnsi="Times New Roman" w:cs="Times New Roman"/>
        </w:rPr>
        <w:t xml:space="preserve">then check the order and </w:t>
      </w:r>
      <w:r w:rsidR="009723F1" w:rsidRPr="00BD557D">
        <w:rPr>
          <w:rFonts w:ascii="Times New Roman" w:hAnsi="Times New Roman" w:cs="Times New Roman"/>
        </w:rPr>
        <w:t xml:space="preserve">review the inventory stock items in the warehouse </w:t>
      </w:r>
      <w:r w:rsidR="00976E7F" w:rsidRPr="00BD557D">
        <w:rPr>
          <w:rFonts w:ascii="Times New Roman" w:hAnsi="Times New Roman" w:cs="Times New Roman"/>
        </w:rPr>
        <w:t xml:space="preserve">database </w:t>
      </w:r>
      <w:r w:rsidR="009723F1" w:rsidRPr="00BD557D">
        <w:rPr>
          <w:rFonts w:ascii="Times New Roman" w:hAnsi="Times New Roman" w:cs="Times New Roman"/>
        </w:rPr>
        <w:t>and follow the Two-Step</w:t>
      </w:r>
      <w:r w:rsidR="00976E7F" w:rsidRPr="00BD557D">
        <w:rPr>
          <w:rFonts w:ascii="Times New Roman" w:hAnsi="Times New Roman" w:cs="Times New Roman"/>
        </w:rPr>
        <w:t>s</w:t>
      </w:r>
      <w:r w:rsidR="009723F1" w:rsidRPr="00BD557D">
        <w:rPr>
          <w:rFonts w:ascii="Times New Roman" w:hAnsi="Times New Roman" w:cs="Times New Roman"/>
        </w:rPr>
        <w:t>.</w:t>
      </w:r>
      <w:r w:rsidR="00CA1C49" w:rsidRPr="00BD557D">
        <w:rPr>
          <w:rFonts w:ascii="Times New Roman" w:hAnsi="Times New Roman" w:cs="Times New Roman"/>
        </w:rPr>
        <w:t xml:space="preserve"> </w:t>
      </w:r>
    </w:p>
    <w:p w14:paraId="703709CC" w14:textId="66375DF3" w:rsidR="00F7738E" w:rsidRPr="00BD557D" w:rsidRDefault="00F7738E" w:rsidP="00B010BA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</w:rPr>
        <w:t xml:space="preserve">If inventory stock is available, </w:t>
      </w:r>
      <w:r w:rsidR="00A06FE5" w:rsidRPr="00BD557D">
        <w:rPr>
          <w:rFonts w:ascii="Times New Roman" w:hAnsi="Times New Roman" w:cs="Times New Roman"/>
        </w:rPr>
        <w:t xml:space="preserve">then </w:t>
      </w:r>
      <w:r w:rsidR="0038538B" w:rsidRPr="00BD557D">
        <w:rPr>
          <w:rFonts w:ascii="Times New Roman" w:hAnsi="Times New Roman" w:cs="Times New Roman"/>
        </w:rPr>
        <w:t>fill in</w:t>
      </w:r>
      <w:r w:rsidR="002850FC" w:rsidRPr="00BD557D">
        <w:rPr>
          <w:rFonts w:ascii="Times New Roman" w:hAnsi="Times New Roman" w:cs="Times New Roman"/>
        </w:rPr>
        <w:t xml:space="preserve"> the order and </w:t>
      </w:r>
      <w:r w:rsidR="00A06FE5" w:rsidRPr="00BD557D">
        <w:rPr>
          <w:rFonts w:ascii="Times New Roman" w:hAnsi="Times New Roman" w:cs="Times New Roman"/>
        </w:rPr>
        <w:t xml:space="preserve">prepare the shipment to </w:t>
      </w:r>
      <w:r w:rsidR="0038538B" w:rsidRPr="00BD557D">
        <w:rPr>
          <w:rFonts w:ascii="Times New Roman" w:hAnsi="Times New Roman" w:cs="Times New Roman"/>
        </w:rPr>
        <w:t>be sent</w:t>
      </w:r>
      <w:r w:rsidR="00A06FE5" w:rsidRPr="00BD557D">
        <w:rPr>
          <w:rFonts w:ascii="Times New Roman" w:hAnsi="Times New Roman" w:cs="Times New Roman"/>
        </w:rPr>
        <w:t xml:space="preserve"> out.</w:t>
      </w:r>
    </w:p>
    <w:p w14:paraId="12DFA9FD" w14:textId="5C243862" w:rsidR="00CA1C49" w:rsidRPr="00BD557D" w:rsidRDefault="00A06FE5" w:rsidP="00A86F97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</w:rPr>
        <w:t xml:space="preserve">If inventory stock is unavailable, then </w:t>
      </w:r>
      <w:r w:rsidR="00E76127" w:rsidRPr="00BD557D">
        <w:rPr>
          <w:rFonts w:ascii="Times New Roman" w:hAnsi="Times New Roman" w:cs="Times New Roman"/>
        </w:rPr>
        <w:t>warehouse employees contact</w:t>
      </w:r>
      <w:r w:rsidR="0038538B" w:rsidRPr="00BD557D">
        <w:rPr>
          <w:rFonts w:ascii="Times New Roman" w:hAnsi="Times New Roman" w:cs="Times New Roman"/>
        </w:rPr>
        <w:t xml:space="preserve"> </w:t>
      </w:r>
      <w:r w:rsidR="00D95933" w:rsidRPr="00BD557D">
        <w:rPr>
          <w:rFonts w:ascii="Times New Roman" w:hAnsi="Times New Roman" w:cs="Times New Roman"/>
        </w:rPr>
        <w:t>supplier to purchase the inventory</w:t>
      </w:r>
      <w:r w:rsidR="00175753" w:rsidRPr="00BD557D">
        <w:rPr>
          <w:rFonts w:ascii="Times New Roman" w:hAnsi="Times New Roman" w:cs="Times New Roman"/>
        </w:rPr>
        <w:t xml:space="preserve"> needed and prepare the </w:t>
      </w:r>
      <w:r w:rsidR="00B010BA" w:rsidRPr="00BD557D">
        <w:rPr>
          <w:rFonts w:ascii="Times New Roman" w:hAnsi="Times New Roman" w:cs="Times New Roman"/>
        </w:rPr>
        <w:t>shipment for the delivery.</w:t>
      </w:r>
    </w:p>
    <w:p w14:paraId="251B10E8" w14:textId="3F3CF082" w:rsidR="00A86F97" w:rsidRPr="00BD557D" w:rsidRDefault="00A86F97" w:rsidP="00A86F97">
      <w:p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</w:rPr>
        <w:t xml:space="preserve">The data flow </w:t>
      </w:r>
      <w:r w:rsidR="00216880" w:rsidRPr="00BD557D">
        <w:rPr>
          <w:rFonts w:ascii="Times New Roman" w:hAnsi="Times New Roman" w:cs="Times New Roman"/>
        </w:rPr>
        <w:t xml:space="preserve">of the current purchase and supply process </w:t>
      </w:r>
      <w:r w:rsidR="00BA70AD" w:rsidRPr="00BD557D">
        <w:rPr>
          <w:rFonts w:ascii="Times New Roman" w:hAnsi="Times New Roman" w:cs="Times New Roman"/>
        </w:rPr>
        <w:t>shows</w:t>
      </w:r>
      <w:r w:rsidR="00216880" w:rsidRPr="00BD557D">
        <w:rPr>
          <w:rFonts w:ascii="Times New Roman" w:hAnsi="Times New Roman" w:cs="Times New Roman"/>
        </w:rPr>
        <w:t xml:space="preserve"> </w:t>
      </w:r>
      <w:r w:rsidR="009D12B4" w:rsidRPr="00BD557D">
        <w:rPr>
          <w:rFonts w:ascii="Times New Roman" w:hAnsi="Times New Roman" w:cs="Times New Roman"/>
        </w:rPr>
        <w:t>where the order begins with the customer placing the order</w:t>
      </w:r>
      <w:r w:rsidR="003859F3" w:rsidRPr="00BD557D">
        <w:rPr>
          <w:rFonts w:ascii="Times New Roman" w:hAnsi="Times New Roman" w:cs="Times New Roman"/>
        </w:rPr>
        <w:t xml:space="preserve"> in the local store</w:t>
      </w:r>
      <w:r w:rsidR="009D12B4" w:rsidRPr="00BD557D">
        <w:rPr>
          <w:rFonts w:ascii="Times New Roman" w:hAnsi="Times New Roman" w:cs="Times New Roman"/>
        </w:rPr>
        <w:t xml:space="preserve">, and information is </w:t>
      </w:r>
      <w:r w:rsidR="00BA70AD" w:rsidRPr="00BD557D">
        <w:rPr>
          <w:rFonts w:ascii="Times New Roman" w:hAnsi="Times New Roman" w:cs="Times New Roman"/>
        </w:rPr>
        <w:t>sent</w:t>
      </w:r>
      <w:r w:rsidR="009D12B4" w:rsidRPr="00BD557D">
        <w:rPr>
          <w:rFonts w:ascii="Times New Roman" w:hAnsi="Times New Roman" w:cs="Times New Roman"/>
        </w:rPr>
        <w:t xml:space="preserve"> to the </w:t>
      </w:r>
      <w:r w:rsidR="00BA70AD" w:rsidRPr="00BD557D">
        <w:rPr>
          <w:rFonts w:ascii="Times New Roman" w:hAnsi="Times New Roman" w:cs="Times New Roman"/>
        </w:rPr>
        <w:t>warehouse employees. Where they</w:t>
      </w:r>
      <w:r w:rsidR="003859F3" w:rsidRPr="00BD557D">
        <w:rPr>
          <w:rFonts w:ascii="Times New Roman" w:hAnsi="Times New Roman" w:cs="Times New Roman"/>
        </w:rPr>
        <w:t xml:space="preserve"> verify </w:t>
      </w:r>
      <w:r w:rsidR="008E27A1" w:rsidRPr="00BD557D">
        <w:rPr>
          <w:rFonts w:ascii="Times New Roman" w:hAnsi="Times New Roman" w:cs="Times New Roman"/>
        </w:rPr>
        <w:t xml:space="preserve">if the inventory items are available to </w:t>
      </w:r>
      <w:r w:rsidR="003164CA" w:rsidRPr="00BD557D">
        <w:rPr>
          <w:rFonts w:ascii="Times New Roman" w:hAnsi="Times New Roman" w:cs="Times New Roman"/>
        </w:rPr>
        <w:t>ship</w:t>
      </w:r>
      <w:r w:rsidR="008E27A1" w:rsidRPr="00BD557D">
        <w:rPr>
          <w:rFonts w:ascii="Times New Roman" w:hAnsi="Times New Roman" w:cs="Times New Roman"/>
        </w:rPr>
        <w:t xml:space="preserve"> </w:t>
      </w:r>
      <w:r w:rsidR="00976E7F" w:rsidRPr="00BD557D">
        <w:rPr>
          <w:rFonts w:ascii="Times New Roman" w:hAnsi="Times New Roman" w:cs="Times New Roman"/>
        </w:rPr>
        <w:t>out or</w:t>
      </w:r>
      <w:r w:rsidR="008E27A1" w:rsidRPr="00BD557D">
        <w:rPr>
          <w:rFonts w:ascii="Times New Roman" w:hAnsi="Times New Roman" w:cs="Times New Roman"/>
        </w:rPr>
        <w:t xml:space="preserve"> need to </w:t>
      </w:r>
      <w:r w:rsidR="00841782" w:rsidRPr="00BD557D">
        <w:rPr>
          <w:rFonts w:ascii="Times New Roman" w:hAnsi="Times New Roman" w:cs="Times New Roman"/>
        </w:rPr>
        <w:t>outsource</w:t>
      </w:r>
      <w:r w:rsidR="00FB4637" w:rsidRPr="00BD557D">
        <w:rPr>
          <w:rFonts w:ascii="Times New Roman" w:hAnsi="Times New Roman" w:cs="Times New Roman"/>
        </w:rPr>
        <w:t xml:space="preserve"> to another supplier</w:t>
      </w:r>
      <w:r w:rsidR="003164CA" w:rsidRPr="00BD557D">
        <w:rPr>
          <w:rFonts w:ascii="Times New Roman" w:hAnsi="Times New Roman" w:cs="Times New Roman"/>
        </w:rPr>
        <w:t>,</w:t>
      </w:r>
      <w:r w:rsidR="00FB4637" w:rsidRPr="00BD557D">
        <w:rPr>
          <w:rFonts w:ascii="Times New Roman" w:hAnsi="Times New Roman" w:cs="Times New Roman"/>
        </w:rPr>
        <w:t xml:space="preserve"> who </w:t>
      </w:r>
      <w:r w:rsidR="00285A89" w:rsidRPr="00BD557D">
        <w:rPr>
          <w:rFonts w:ascii="Times New Roman" w:hAnsi="Times New Roman" w:cs="Times New Roman"/>
        </w:rPr>
        <w:t>then prepare the shipment for the orders.</w:t>
      </w:r>
    </w:p>
    <w:p w14:paraId="298918CB" w14:textId="77777777" w:rsidR="00CA1C49" w:rsidRPr="00BD557D" w:rsidRDefault="00CA1C49" w:rsidP="00B31BAC">
      <w:pPr>
        <w:spacing w:line="360" w:lineRule="auto"/>
        <w:rPr>
          <w:rFonts w:ascii="Times New Roman" w:hAnsi="Times New Roman" w:cs="Times New Roman"/>
          <w:b/>
          <w:bCs/>
        </w:rPr>
      </w:pPr>
      <w:r w:rsidRPr="00BD557D">
        <w:rPr>
          <w:rFonts w:ascii="Times New Roman" w:hAnsi="Times New Roman" w:cs="Times New Roman"/>
          <w:b/>
          <w:bCs/>
        </w:rPr>
        <w:t>What are the data sources involved in the current process?</w:t>
      </w:r>
    </w:p>
    <w:p w14:paraId="3D0F1FDA" w14:textId="6C2D1467" w:rsidR="00A61842" w:rsidRPr="00BD557D" w:rsidRDefault="00A61842" w:rsidP="00657F9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</w:rPr>
        <w:t>The data sources</w:t>
      </w:r>
      <w:r w:rsidR="00657F98" w:rsidRPr="00BD557D">
        <w:rPr>
          <w:rFonts w:ascii="Times New Roman" w:hAnsi="Times New Roman" w:cs="Times New Roman"/>
        </w:rPr>
        <w:t xml:space="preserve"> that are involved in the current process are</w:t>
      </w:r>
      <w:r w:rsidRPr="00BD557D">
        <w:rPr>
          <w:rFonts w:ascii="Times New Roman" w:hAnsi="Times New Roman" w:cs="Times New Roman"/>
        </w:rPr>
        <w:t>:</w:t>
      </w:r>
    </w:p>
    <w:p w14:paraId="761B09D4" w14:textId="0FFE9AEB" w:rsidR="00A61842" w:rsidRPr="00BD557D" w:rsidRDefault="00A61842" w:rsidP="004B0A9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 xml:space="preserve">Customer </w:t>
      </w:r>
      <w:r w:rsidR="005B4E55" w:rsidRPr="00BD557D">
        <w:rPr>
          <w:rFonts w:ascii="Times New Roman" w:hAnsi="Times New Roman" w:cs="Times New Roman"/>
          <w:b/>
          <w:bCs/>
        </w:rPr>
        <w:t xml:space="preserve">and Merchant </w:t>
      </w:r>
      <w:r w:rsidR="009A7942" w:rsidRPr="00BD557D">
        <w:rPr>
          <w:rFonts w:ascii="Times New Roman" w:hAnsi="Times New Roman" w:cs="Times New Roman"/>
          <w:b/>
          <w:bCs/>
        </w:rPr>
        <w:t>orders</w:t>
      </w:r>
      <w:r w:rsidR="00277281" w:rsidRPr="00BD557D">
        <w:rPr>
          <w:rFonts w:ascii="Times New Roman" w:hAnsi="Times New Roman" w:cs="Times New Roman"/>
          <w:b/>
          <w:bCs/>
        </w:rPr>
        <w:t xml:space="preserve">: </w:t>
      </w:r>
      <w:r w:rsidR="00277281" w:rsidRPr="00BD557D">
        <w:rPr>
          <w:rFonts w:ascii="Times New Roman" w:hAnsi="Times New Roman" w:cs="Times New Roman"/>
        </w:rPr>
        <w:t>this source</w:t>
      </w:r>
      <w:r w:rsidR="009C5583" w:rsidRPr="00BD557D">
        <w:rPr>
          <w:rFonts w:ascii="Times New Roman" w:hAnsi="Times New Roman" w:cs="Times New Roman"/>
        </w:rPr>
        <w:t xml:space="preserve"> </w:t>
      </w:r>
      <w:r w:rsidR="00F1496B" w:rsidRPr="00BD557D">
        <w:rPr>
          <w:rFonts w:ascii="Times New Roman" w:hAnsi="Times New Roman" w:cs="Times New Roman"/>
        </w:rPr>
        <w:t xml:space="preserve">contains </w:t>
      </w:r>
      <w:r w:rsidR="00872C81" w:rsidRPr="00BD557D">
        <w:rPr>
          <w:rFonts w:ascii="Times New Roman" w:hAnsi="Times New Roman" w:cs="Times New Roman"/>
        </w:rPr>
        <w:t>information</w:t>
      </w:r>
      <w:r w:rsidR="009C5583" w:rsidRPr="00BD557D">
        <w:rPr>
          <w:rFonts w:ascii="Times New Roman" w:hAnsi="Times New Roman" w:cs="Times New Roman"/>
        </w:rPr>
        <w:t xml:space="preserve"> about the order, including </w:t>
      </w:r>
      <w:r w:rsidR="009A7942" w:rsidRPr="00BD557D">
        <w:rPr>
          <w:rFonts w:ascii="Times New Roman" w:hAnsi="Times New Roman" w:cs="Times New Roman"/>
        </w:rPr>
        <w:t>customer contact details, address, payment information</w:t>
      </w:r>
    </w:p>
    <w:p w14:paraId="06550A4C" w14:textId="397B82FA" w:rsidR="00A61842" w:rsidRPr="00BD557D" w:rsidRDefault="009A7942" w:rsidP="004B0A9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lastRenderedPageBreak/>
        <w:t xml:space="preserve">Warehouse </w:t>
      </w:r>
      <w:r w:rsidR="00A61842" w:rsidRPr="00BD557D">
        <w:rPr>
          <w:rFonts w:ascii="Times New Roman" w:hAnsi="Times New Roman" w:cs="Times New Roman"/>
          <w:b/>
          <w:bCs/>
        </w:rPr>
        <w:t xml:space="preserve">Inventory </w:t>
      </w:r>
      <w:r w:rsidR="00277281" w:rsidRPr="00BD557D">
        <w:rPr>
          <w:rFonts w:ascii="Times New Roman" w:hAnsi="Times New Roman" w:cs="Times New Roman"/>
          <w:b/>
          <w:bCs/>
        </w:rPr>
        <w:t>and orders</w:t>
      </w:r>
      <w:r w:rsidR="00A61842" w:rsidRPr="00BD557D">
        <w:rPr>
          <w:rFonts w:ascii="Times New Roman" w:hAnsi="Times New Roman" w:cs="Times New Roman"/>
        </w:rPr>
        <w:t>:</w:t>
      </w:r>
      <w:r w:rsidR="00D246BF" w:rsidRPr="00BD557D">
        <w:rPr>
          <w:rFonts w:ascii="Times New Roman" w:hAnsi="Times New Roman" w:cs="Times New Roman"/>
        </w:rPr>
        <w:t xml:space="preserve"> this source </w:t>
      </w:r>
      <w:r w:rsidR="00872C81" w:rsidRPr="00BD557D">
        <w:rPr>
          <w:rFonts w:ascii="Times New Roman" w:hAnsi="Times New Roman" w:cs="Times New Roman"/>
        </w:rPr>
        <w:t>contains</w:t>
      </w:r>
      <w:r w:rsidR="00D246BF" w:rsidRPr="00BD557D">
        <w:rPr>
          <w:rFonts w:ascii="Times New Roman" w:hAnsi="Times New Roman" w:cs="Times New Roman"/>
        </w:rPr>
        <w:t xml:space="preserve"> i</w:t>
      </w:r>
      <w:r w:rsidR="00A61842" w:rsidRPr="00BD557D">
        <w:rPr>
          <w:rFonts w:ascii="Times New Roman" w:hAnsi="Times New Roman" w:cs="Times New Roman"/>
        </w:rPr>
        <w:t xml:space="preserve">nformation about </w:t>
      </w:r>
      <w:r w:rsidR="00A670E7" w:rsidRPr="00BD557D">
        <w:rPr>
          <w:rFonts w:ascii="Times New Roman" w:hAnsi="Times New Roman" w:cs="Times New Roman"/>
        </w:rPr>
        <w:t xml:space="preserve">inventory stock items, which items </w:t>
      </w:r>
      <w:r w:rsidR="00872C81" w:rsidRPr="00BD557D">
        <w:rPr>
          <w:rFonts w:ascii="Times New Roman" w:hAnsi="Times New Roman" w:cs="Times New Roman"/>
        </w:rPr>
        <w:t>are</w:t>
      </w:r>
      <w:r w:rsidR="00A670E7" w:rsidRPr="00BD557D">
        <w:rPr>
          <w:rFonts w:ascii="Times New Roman" w:hAnsi="Times New Roman" w:cs="Times New Roman"/>
        </w:rPr>
        <w:t xml:space="preserve"> </w:t>
      </w:r>
      <w:r w:rsidR="00872C81" w:rsidRPr="00BD557D">
        <w:rPr>
          <w:rFonts w:ascii="Times New Roman" w:hAnsi="Times New Roman" w:cs="Times New Roman"/>
        </w:rPr>
        <w:t>available,</w:t>
      </w:r>
      <w:r w:rsidR="00A670E7" w:rsidRPr="00BD557D">
        <w:rPr>
          <w:rFonts w:ascii="Times New Roman" w:hAnsi="Times New Roman" w:cs="Times New Roman"/>
        </w:rPr>
        <w:t xml:space="preserve"> and which need to be re</w:t>
      </w:r>
      <w:r w:rsidR="00872C81" w:rsidRPr="00BD557D">
        <w:rPr>
          <w:rFonts w:ascii="Times New Roman" w:hAnsi="Times New Roman" w:cs="Times New Roman"/>
        </w:rPr>
        <w:t>supplied.</w:t>
      </w:r>
    </w:p>
    <w:p w14:paraId="0778B7E4" w14:textId="3E9B81CE" w:rsidR="00A61842" w:rsidRPr="00BD557D" w:rsidRDefault="00A61842" w:rsidP="004B0A9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>Ship</w:t>
      </w:r>
      <w:r w:rsidR="00C3410F" w:rsidRPr="00BD557D">
        <w:rPr>
          <w:rFonts w:ascii="Times New Roman" w:hAnsi="Times New Roman" w:cs="Times New Roman"/>
          <w:b/>
          <w:bCs/>
        </w:rPr>
        <w:t>ment and Carriers</w:t>
      </w:r>
      <w:r w:rsidR="001846C5" w:rsidRPr="00BD557D">
        <w:rPr>
          <w:rFonts w:ascii="Times New Roman" w:hAnsi="Times New Roman" w:cs="Times New Roman"/>
          <w:b/>
          <w:bCs/>
        </w:rPr>
        <w:t xml:space="preserve">: </w:t>
      </w:r>
      <w:r w:rsidR="001846C5" w:rsidRPr="00BD557D">
        <w:rPr>
          <w:rFonts w:ascii="Times New Roman" w:hAnsi="Times New Roman" w:cs="Times New Roman"/>
        </w:rPr>
        <w:t>this source contains information</w:t>
      </w:r>
      <w:r w:rsidRPr="00BD557D">
        <w:rPr>
          <w:rFonts w:ascii="Times New Roman" w:hAnsi="Times New Roman" w:cs="Times New Roman"/>
        </w:rPr>
        <w:t xml:space="preserve"> related to ship</w:t>
      </w:r>
      <w:r w:rsidR="001846C5" w:rsidRPr="00BD557D">
        <w:rPr>
          <w:rFonts w:ascii="Times New Roman" w:hAnsi="Times New Roman" w:cs="Times New Roman"/>
        </w:rPr>
        <w:t>ment, l</w:t>
      </w:r>
      <w:r w:rsidR="00BD5CCF" w:rsidRPr="00BD557D">
        <w:rPr>
          <w:rFonts w:ascii="Times New Roman" w:hAnsi="Times New Roman" w:cs="Times New Roman"/>
        </w:rPr>
        <w:t xml:space="preserve">ike when it </w:t>
      </w:r>
      <w:r w:rsidR="00ED4C69" w:rsidRPr="00BD557D">
        <w:rPr>
          <w:rFonts w:ascii="Times New Roman" w:hAnsi="Times New Roman" w:cs="Times New Roman"/>
        </w:rPr>
        <w:t>is scheduled</w:t>
      </w:r>
      <w:r w:rsidR="00BD5CCF" w:rsidRPr="00BD557D">
        <w:rPr>
          <w:rFonts w:ascii="Times New Roman" w:hAnsi="Times New Roman" w:cs="Times New Roman"/>
        </w:rPr>
        <w:t xml:space="preserve"> to send, who is the carrier, what items inside the shipment, and how to track the </w:t>
      </w:r>
      <w:r w:rsidR="00ED4C69" w:rsidRPr="00BD557D">
        <w:rPr>
          <w:rFonts w:ascii="Times New Roman" w:hAnsi="Times New Roman" w:cs="Times New Roman"/>
        </w:rPr>
        <w:t>delivery process.</w:t>
      </w:r>
    </w:p>
    <w:p w14:paraId="456212C6" w14:textId="726928AD" w:rsidR="00A61842" w:rsidRPr="00BD557D" w:rsidRDefault="00A61842" w:rsidP="009A794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>Supplier Contracts</w:t>
      </w:r>
      <w:r w:rsidRPr="00BD557D">
        <w:rPr>
          <w:rFonts w:ascii="Times New Roman" w:hAnsi="Times New Roman" w:cs="Times New Roman"/>
        </w:rPr>
        <w:t xml:space="preserve">: </w:t>
      </w:r>
      <w:r w:rsidR="00ED4C69" w:rsidRPr="00BD557D">
        <w:rPr>
          <w:rFonts w:ascii="Times New Roman" w:hAnsi="Times New Roman" w:cs="Times New Roman"/>
        </w:rPr>
        <w:t>these d</w:t>
      </w:r>
      <w:r w:rsidRPr="00BD557D">
        <w:rPr>
          <w:rFonts w:ascii="Times New Roman" w:hAnsi="Times New Roman" w:cs="Times New Roman"/>
        </w:rPr>
        <w:t xml:space="preserve">ata </w:t>
      </w:r>
      <w:r w:rsidR="00ED4C69" w:rsidRPr="00BD557D">
        <w:rPr>
          <w:rFonts w:ascii="Times New Roman" w:hAnsi="Times New Roman" w:cs="Times New Roman"/>
        </w:rPr>
        <w:t xml:space="preserve">sources </w:t>
      </w:r>
      <w:r w:rsidR="00D85BD4" w:rsidRPr="00BD557D">
        <w:rPr>
          <w:rFonts w:ascii="Times New Roman" w:hAnsi="Times New Roman" w:cs="Times New Roman"/>
        </w:rPr>
        <w:t>relate</w:t>
      </w:r>
      <w:r w:rsidRPr="00BD557D">
        <w:rPr>
          <w:rFonts w:ascii="Times New Roman" w:hAnsi="Times New Roman" w:cs="Times New Roman"/>
        </w:rPr>
        <w:t xml:space="preserve"> </w:t>
      </w:r>
      <w:r w:rsidR="00F822AC" w:rsidRPr="00BD557D">
        <w:rPr>
          <w:rFonts w:ascii="Times New Roman" w:hAnsi="Times New Roman" w:cs="Times New Roman"/>
        </w:rPr>
        <w:t>to the</w:t>
      </w:r>
      <w:r w:rsidRPr="00BD557D">
        <w:rPr>
          <w:rFonts w:ascii="Times New Roman" w:hAnsi="Times New Roman" w:cs="Times New Roman"/>
        </w:rPr>
        <w:t xml:space="preserve"> </w:t>
      </w:r>
      <w:r w:rsidR="00D85BD4" w:rsidRPr="00BD557D">
        <w:rPr>
          <w:rFonts w:ascii="Times New Roman" w:hAnsi="Times New Roman" w:cs="Times New Roman"/>
        </w:rPr>
        <w:t>suppliers who</w:t>
      </w:r>
      <w:r w:rsidR="00F822AC" w:rsidRPr="00BD557D">
        <w:rPr>
          <w:rFonts w:ascii="Times New Roman" w:hAnsi="Times New Roman" w:cs="Times New Roman"/>
        </w:rPr>
        <w:t xml:space="preserve"> Hamp Craft</w:t>
      </w:r>
      <w:r w:rsidR="00D85BD4" w:rsidRPr="00BD557D">
        <w:rPr>
          <w:rFonts w:ascii="Times New Roman" w:hAnsi="Times New Roman" w:cs="Times New Roman"/>
        </w:rPr>
        <w:t xml:space="preserve"> purchased their inventory from. The</w:t>
      </w:r>
      <w:r w:rsidR="00816D87" w:rsidRPr="00BD557D">
        <w:rPr>
          <w:rFonts w:ascii="Times New Roman" w:hAnsi="Times New Roman" w:cs="Times New Roman"/>
        </w:rPr>
        <w:t xml:space="preserve"> information like the quantity, quality, </w:t>
      </w:r>
      <w:r w:rsidR="00A05363" w:rsidRPr="00BD557D">
        <w:rPr>
          <w:rFonts w:ascii="Times New Roman" w:hAnsi="Times New Roman" w:cs="Times New Roman"/>
        </w:rPr>
        <w:t xml:space="preserve">acquisition cost, and shipment </w:t>
      </w:r>
      <w:r w:rsidR="00013F25" w:rsidRPr="00BD557D">
        <w:rPr>
          <w:rFonts w:ascii="Times New Roman" w:hAnsi="Times New Roman" w:cs="Times New Roman"/>
        </w:rPr>
        <w:t xml:space="preserve">of stocks from each </w:t>
      </w:r>
      <w:r w:rsidR="00CB7112" w:rsidRPr="00BD557D">
        <w:rPr>
          <w:rFonts w:ascii="Times New Roman" w:hAnsi="Times New Roman" w:cs="Times New Roman"/>
        </w:rPr>
        <w:t>supplier</w:t>
      </w:r>
      <w:r w:rsidR="00013F25" w:rsidRPr="00BD557D">
        <w:rPr>
          <w:rFonts w:ascii="Times New Roman" w:hAnsi="Times New Roman" w:cs="Times New Roman"/>
        </w:rPr>
        <w:t>.</w:t>
      </w:r>
    </w:p>
    <w:p w14:paraId="25724C2A" w14:textId="4ADE1896" w:rsidR="00CA1C49" w:rsidRPr="00BD557D" w:rsidRDefault="00A61842" w:rsidP="00A61842">
      <w:pPr>
        <w:spacing w:line="360" w:lineRule="auto"/>
        <w:rPr>
          <w:rFonts w:ascii="Times New Roman" w:hAnsi="Times New Roman" w:cs="Times New Roman"/>
          <w:b/>
          <w:bCs/>
        </w:rPr>
      </w:pPr>
      <w:r w:rsidRPr="00BD557D">
        <w:rPr>
          <w:rFonts w:ascii="Times New Roman" w:hAnsi="Times New Roman" w:cs="Times New Roman"/>
          <w:b/>
          <w:bCs/>
        </w:rPr>
        <w:t xml:space="preserve"> </w:t>
      </w:r>
      <w:r w:rsidR="00CA1C49" w:rsidRPr="00BD557D">
        <w:rPr>
          <w:rFonts w:ascii="Times New Roman" w:hAnsi="Times New Roman" w:cs="Times New Roman"/>
          <w:b/>
          <w:bCs/>
        </w:rPr>
        <w:t>What additional processes are necessary to integrate an online storefront?</w:t>
      </w:r>
    </w:p>
    <w:p w14:paraId="7C541554" w14:textId="4192851A" w:rsidR="004B0A9C" w:rsidRPr="00BD557D" w:rsidRDefault="004B0A9C" w:rsidP="004B0A9C">
      <w:p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 xml:space="preserve">1. Additional Processes Necessary for </w:t>
      </w:r>
      <w:r w:rsidR="001D0A56" w:rsidRPr="00BD557D">
        <w:rPr>
          <w:rFonts w:ascii="Times New Roman" w:hAnsi="Times New Roman" w:cs="Times New Roman"/>
          <w:b/>
          <w:bCs/>
        </w:rPr>
        <w:t xml:space="preserve">Online </w:t>
      </w:r>
      <w:r w:rsidRPr="00BD557D">
        <w:rPr>
          <w:rFonts w:ascii="Times New Roman" w:hAnsi="Times New Roman" w:cs="Times New Roman"/>
          <w:b/>
          <w:bCs/>
        </w:rPr>
        <w:t>Integration:</w:t>
      </w:r>
      <w:r w:rsidRPr="00BD557D">
        <w:rPr>
          <w:rFonts w:ascii="Times New Roman" w:hAnsi="Times New Roman" w:cs="Times New Roman"/>
        </w:rPr>
        <w:t xml:space="preserve"> </w:t>
      </w:r>
      <w:r w:rsidR="00BC7214" w:rsidRPr="00BD557D">
        <w:rPr>
          <w:rFonts w:ascii="Times New Roman" w:hAnsi="Times New Roman" w:cs="Times New Roman"/>
        </w:rPr>
        <w:t xml:space="preserve">I would like to list </w:t>
      </w:r>
      <w:r w:rsidR="007F4AB8" w:rsidRPr="00BD557D">
        <w:rPr>
          <w:rFonts w:ascii="Times New Roman" w:hAnsi="Times New Roman" w:cs="Times New Roman"/>
        </w:rPr>
        <w:t>these processes</w:t>
      </w:r>
      <w:r w:rsidR="00BC7214" w:rsidRPr="00BD557D">
        <w:rPr>
          <w:rFonts w:ascii="Times New Roman" w:hAnsi="Times New Roman" w:cs="Times New Roman"/>
        </w:rPr>
        <w:t xml:space="preserve"> below:</w:t>
      </w:r>
    </w:p>
    <w:p w14:paraId="40C33C37" w14:textId="2DC03DD4" w:rsidR="004B0A9C" w:rsidRPr="00BD557D" w:rsidRDefault="00BC7214" w:rsidP="004B0A9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 xml:space="preserve">Online </w:t>
      </w:r>
      <w:r w:rsidR="004B0A9C" w:rsidRPr="00BD557D">
        <w:rPr>
          <w:rFonts w:ascii="Times New Roman" w:hAnsi="Times New Roman" w:cs="Times New Roman"/>
          <w:b/>
          <w:bCs/>
        </w:rPr>
        <w:t xml:space="preserve">Product </w:t>
      </w:r>
      <w:r w:rsidR="007F4AB8" w:rsidRPr="00BD557D">
        <w:rPr>
          <w:rFonts w:ascii="Times New Roman" w:hAnsi="Times New Roman" w:cs="Times New Roman"/>
          <w:b/>
          <w:bCs/>
        </w:rPr>
        <w:t xml:space="preserve">Display and </w:t>
      </w:r>
      <w:r w:rsidR="004B0A9C" w:rsidRPr="00BD557D">
        <w:rPr>
          <w:rFonts w:ascii="Times New Roman" w:hAnsi="Times New Roman" w:cs="Times New Roman"/>
          <w:b/>
          <w:bCs/>
        </w:rPr>
        <w:t>Management:</w:t>
      </w:r>
      <w:r w:rsidR="004B0A9C" w:rsidRPr="00BD557D">
        <w:rPr>
          <w:rFonts w:ascii="Times New Roman" w:hAnsi="Times New Roman" w:cs="Times New Roman"/>
        </w:rPr>
        <w:t xml:space="preserve"> </w:t>
      </w:r>
      <w:r w:rsidR="007F4AB8" w:rsidRPr="00BD557D">
        <w:rPr>
          <w:rFonts w:ascii="Times New Roman" w:hAnsi="Times New Roman" w:cs="Times New Roman"/>
        </w:rPr>
        <w:t xml:space="preserve">this process </w:t>
      </w:r>
      <w:r w:rsidR="00D504DB" w:rsidRPr="00BD557D">
        <w:rPr>
          <w:rFonts w:ascii="Times New Roman" w:hAnsi="Times New Roman" w:cs="Times New Roman"/>
        </w:rPr>
        <w:t xml:space="preserve">will allow Hamp Craft authorized employees to </w:t>
      </w:r>
      <w:r w:rsidR="008928FD" w:rsidRPr="00BD557D">
        <w:rPr>
          <w:rFonts w:ascii="Times New Roman" w:hAnsi="Times New Roman" w:cs="Times New Roman"/>
        </w:rPr>
        <w:t xml:space="preserve">manage </w:t>
      </w:r>
      <w:r w:rsidR="00B4097F" w:rsidRPr="00BD557D">
        <w:rPr>
          <w:rFonts w:ascii="Times New Roman" w:hAnsi="Times New Roman" w:cs="Times New Roman"/>
        </w:rPr>
        <w:t xml:space="preserve">and update </w:t>
      </w:r>
      <w:r w:rsidR="005764E1" w:rsidRPr="00BD557D">
        <w:rPr>
          <w:rFonts w:ascii="Times New Roman" w:hAnsi="Times New Roman" w:cs="Times New Roman"/>
        </w:rPr>
        <w:t>the online product including item image, details, and availability.</w:t>
      </w:r>
    </w:p>
    <w:p w14:paraId="1CE9D7D5" w14:textId="304CBBC2" w:rsidR="004B0A9C" w:rsidRPr="00BD557D" w:rsidRDefault="005764E1" w:rsidP="004B0A9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 xml:space="preserve">Oline </w:t>
      </w:r>
      <w:r w:rsidR="004B0A9C" w:rsidRPr="00BD557D">
        <w:rPr>
          <w:rFonts w:ascii="Times New Roman" w:hAnsi="Times New Roman" w:cs="Times New Roman"/>
          <w:b/>
          <w:bCs/>
        </w:rPr>
        <w:t xml:space="preserve">Order </w:t>
      </w:r>
      <w:r w:rsidR="00E37EB8" w:rsidRPr="00BD557D">
        <w:rPr>
          <w:rFonts w:ascii="Times New Roman" w:hAnsi="Times New Roman" w:cs="Times New Roman"/>
          <w:b/>
          <w:bCs/>
        </w:rPr>
        <w:t xml:space="preserve">and Payment </w:t>
      </w:r>
      <w:r w:rsidR="004B0A9C" w:rsidRPr="00BD557D">
        <w:rPr>
          <w:rFonts w:ascii="Times New Roman" w:hAnsi="Times New Roman" w:cs="Times New Roman"/>
          <w:b/>
          <w:bCs/>
        </w:rPr>
        <w:t>Processing:</w:t>
      </w:r>
      <w:r w:rsidR="004B0A9C" w:rsidRPr="00BD557D">
        <w:rPr>
          <w:rFonts w:ascii="Times New Roman" w:hAnsi="Times New Roman" w:cs="Times New Roman"/>
        </w:rPr>
        <w:t xml:space="preserve"> </w:t>
      </w:r>
      <w:r w:rsidR="00E37EB8" w:rsidRPr="00BD557D">
        <w:rPr>
          <w:rFonts w:ascii="Times New Roman" w:hAnsi="Times New Roman" w:cs="Times New Roman"/>
        </w:rPr>
        <w:t xml:space="preserve">this </w:t>
      </w:r>
      <w:r w:rsidR="007D1A5F" w:rsidRPr="00BD557D">
        <w:rPr>
          <w:rFonts w:ascii="Times New Roman" w:hAnsi="Times New Roman" w:cs="Times New Roman"/>
        </w:rPr>
        <w:t>process to</w:t>
      </w:r>
      <w:r w:rsidR="004B0A9C" w:rsidRPr="00BD557D">
        <w:rPr>
          <w:rFonts w:ascii="Times New Roman" w:hAnsi="Times New Roman" w:cs="Times New Roman"/>
        </w:rPr>
        <w:t xml:space="preserve"> handle online orders</w:t>
      </w:r>
      <w:r w:rsidR="00AE76ED" w:rsidRPr="00BD557D">
        <w:rPr>
          <w:rFonts w:ascii="Times New Roman" w:hAnsi="Times New Roman" w:cs="Times New Roman"/>
        </w:rPr>
        <w:t xml:space="preserve"> form customer</w:t>
      </w:r>
      <w:r w:rsidR="004B0A9C" w:rsidRPr="00BD557D">
        <w:rPr>
          <w:rFonts w:ascii="Times New Roman" w:hAnsi="Times New Roman" w:cs="Times New Roman"/>
        </w:rPr>
        <w:t xml:space="preserve">, which includes confirming orders, processing payments, and </w:t>
      </w:r>
      <w:r w:rsidR="007D1A5F" w:rsidRPr="00BD557D">
        <w:rPr>
          <w:rFonts w:ascii="Times New Roman" w:hAnsi="Times New Roman" w:cs="Times New Roman"/>
        </w:rPr>
        <w:t>display of order status.</w:t>
      </w:r>
    </w:p>
    <w:p w14:paraId="5209D5A7" w14:textId="0D3BF1FE" w:rsidR="004B0A9C" w:rsidRPr="00BD557D" w:rsidRDefault="002C663B" w:rsidP="004B0A9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>Oline</w:t>
      </w:r>
      <w:r w:rsidR="00775992" w:rsidRPr="00BD557D">
        <w:rPr>
          <w:rFonts w:ascii="Times New Roman" w:hAnsi="Times New Roman" w:cs="Times New Roman"/>
          <w:b/>
          <w:bCs/>
        </w:rPr>
        <w:t>-</w:t>
      </w:r>
      <w:r w:rsidR="004B0A9C" w:rsidRPr="00BD557D">
        <w:rPr>
          <w:rFonts w:ascii="Times New Roman" w:hAnsi="Times New Roman" w:cs="Times New Roman"/>
          <w:b/>
          <w:bCs/>
        </w:rPr>
        <w:t>Inventor</w:t>
      </w:r>
      <w:r w:rsidRPr="00BD557D">
        <w:rPr>
          <w:rFonts w:ascii="Times New Roman" w:hAnsi="Times New Roman" w:cs="Times New Roman"/>
          <w:b/>
          <w:bCs/>
        </w:rPr>
        <w:t xml:space="preserve">y </w:t>
      </w:r>
      <w:r w:rsidR="00CC506C" w:rsidRPr="00BD557D">
        <w:rPr>
          <w:rFonts w:ascii="Times New Roman" w:hAnsi="Times New Roman" w:cs="Times New Roman"/>
          <w:b/>
          <w:bCs/>
        </w:rPr>
        <w:t>Synchronization</w:t>
      </w:r>
      <w:r w:rsidR="0029099B" w:rsidRPr="00BD557D">
        <w:rPr>
          <w:rFonts w:ascii="Times New Roman" w:hAnsi="Times New Roman" w:cs="Times New Roman"/>
          <w:b/>
          <w:bCs/>
        </w:rPr>
        <w:t xml:space="preserve"> </w:t>
      </w:r>
      <w:r w:rsidR="0017139D" w:rsidRPr="00BD557D">
        <w:rPr>
          <w:rFonts w:ascii="Times New Roman" w:hAnsi="Times New Roman" w:cs="Times New Roman"/>
          <w:b/>
          <w:bCs/>
        </w:rPr>
        <w:t>with physical storefront</w:t>
      </w:r>
      <w:r w:rsidR="00CC506C" w:rsidRPr="00BD557D">
        <w:rPr>
          <w:rFonts w:ascii="Times New Roman" w:hAnsi="Times New Roman" w:cs="Times New Roman"/>
          <w:b/>
          <w:bCs/>
        </w:rPr>
        <w:t>:</w:t>
      </w:r>
      <w:r w:rsidR="004B0A9C" w:rsidRPr="00BD557D">
        <w:rPr>
          <w:rFonts w:ascii="Times New Roman" w:hAnsi="Times New Roman" w:cs="Times New Roman"/>
        </w:rPr>
        <w:t xml:space="preserve"> A real-time inventory tracking system that syncs with both the online and </w:t>
      </w:r>
      <w:r w:rsidR="00CC506C" w:rsidRPr="00BD557D">
        <w:rPr>
          <w:rFonts w:ascii="Times New Roman" w:hAnsi="Times New Roman" w:cs="Times New Roman"/>
        </w:rPr>
        <w:t>local</w:t>
      </w:r>
      <w:r w:rsidR="004B0A9C" w:rsidRPr="00BD557D">
        <w:rPr>
          <w:rFonts w:ascii="Times New Roman" w:hAnsi="Times New Roman" w:cs="Times New Roman"/>
        </w:rPr>
        <w:t xml:space="preserve"> stores to prevent overselling and manage stock levels </w:t>
      </w:r>
      <w:r w:rsidR="00775992" w:rsidRPr="00BD557D">
        <w:rPr>
          <w:rFonts w:ascii="Times New Roman" w:hAnsi="Times New Roman" w:cs="Times New Roman"/>
        </w:rPr>
        <w:t xml:space="preserve">more </w:t>
      </w:r>
      <w:r w:rsidR="004B0A9C" w:rsidRPr="00BD557D">
        <w:rPr>
          <w:rFonts w:ascii="Times New Roman" w:hAnsi="Times New Roman" w:cs="Times New Roman"/>
        </w:rPr>
        <w:t>efficiently.</w:t>
      </w:r>
    </w:p>
    <w:p w14:paraId="5E564840" w14:textId="500E50E9" w:rsidR="004B0A9C" w:rsidRPr="00BD557D" w:rsidRDefault="004B0A9C" w:rsidP="004B0A9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 xml:space="preserve">Customer </w:t>
      </w:r>
      <w:r w:rsidR="0017139D" w:rsidRPr="00BD557D">
        <w:rPr>
          <w:rFonts w:ascii="Times New Roman" w:hAnsi="Times New Roman" w:cs="Times New Roman"/>
          <w:b/>
          <w:bCs/>
        </w:rPr>
        <w:t xml:space="preserve">Services and </w:t>
      </w:r>
      <w:r w:rsidRPr="00BD557D">
        <w:rPr>
          <w:rFonts w:ascii="Times New Roman" w:hAnsi="Times New Roman" w:cs="Times New Roman"/>
          <w:b/>
          <w:bCs/>
        </w:rPr>
        <w:t>Communication:</w:t>
      </w:r>
      <w:r w:rsidRPr="00BD557D">
        <w:rPr>
          <w:rFonts w:ascii="Times New Roman" w:hAnsi="Times New Roman" w:cs="Times New Roman"/>
        </w:rPr>
        <w:t xml:space="preserve"> </w:t>
      </w:r>
      <w:r w:rsidR="002D3AFB" w:rsidRPr="00BD557D">
        <w:rPr>
          <w:rFonts w:ascii="Times New Roman" w:hAnsi="Times New Roman" w:cs="Times New Roman"/>
        </w:rPr>
        <w:t>this automated process will send notification like emails and text to customer</w:t>
      </w:r>
      <w:r w:rsidR="008768FA" w:rsidRPr="00BD557D">
        <w:rPr>
          <w:rFonts w:ascii="Times New Roman" w:hAnsi="Times New Roman" w:cs="Times New Roman"/>
        </w:rPr>
        <w:t>s regarding the order status</w:t>
      </w:r>
      <w:r w:rsidRPr="00BD557D">
        <w:rPr>
          <w:rFonts w:ascii="Times New Roman" w:hAnsi="Times New Roman" w:cs="Times New Roman"/>
        </w:rPr>
        <w:t>.</w:t>
      </w:r>
      <w:r w:rsidR="008768FA" w:rsidRPr="00BD557D">
        <w:rPr>
          <w:rFonts w:ascii="Times New Roman" w:hAnsi="Times New Roman" w:cs="Times New Roman"/>
        </w:rPr>
        <w:t xml:space="preserve"> Also allow the customer to contact </w:t>
      </w:r>
      <w:r w:rsidR="0086572F" w:rsidRPr="00BD557D">
        <w:rPr>
          <w:rFonts w:ascii="Times New Roman" w:hAnsi="Times New Roman" w:cs="Times New Roman"/>
        </w:rPr>
        <w:t xml:space="preserve">assigned staff to help with questions and </w:t>
      </w:r>
      <w:r w:rsidR="00255A15" w:rsidRPr="00BD557D">
        <w:rPr>
          <w:rFonts w:ascii="Times New Roman" w:hAnsi="Times New Roman" w:cs="Times New Roman"/>
        </w:rPr>
        <w:t>order services</w:t>
      </w:r>
      <w:r w:rsidR="00607283" w:rsidRPr="00BD557D">
        <w:rPr>
          <w:rFonts w:ascii="Times New Roman" w:hAnsi="Times New Roman" w:cs="Times New Roman"/>
        </w:rPr>
        <w:t>.</w:t>
      </w:r>
    </w:p>
    <w:p w14:paraId="2F1E9E43" w14:textId="34E8141B" w:rsidR="004B0A9C" w:rsidRPr="00BD557D" w:rsidRDefault="00984283" w:rsidP="004B0A9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 xml:space="preserve">Shipping and delivery status: </w:t>
      </w:r>
      <w:r w:rsidRPr="00BD557D">
        <w:rPr>
          <w:rFonts w:ascii="Times New Roman" w:hAnsi="Times New Roman" w:cs="Times New Roman"/>
        </w:rPr>
        <w:t xml:space="preserve">This process </w:t>
      </w:r>
      <w:r w:rsidR="00BB495B" w:rsidRPr="00BD557D">
        <w:rPr>
          <w:rFonts w:ascii="Times New Roman" w:hAnsi="Times New Roman" w:cs="Times New Roman"/>
        </w:rPr>
        <w:t>allows</w:t>
      </w:r>
      <w:r w:rsidRPr="00BD557D">
        <w:rPr>
          <w:rFonts w:ascii="Times New Roman" w:hAnsi="Times New Roman" w:cs="Times New Roman"/>
        </w:rPr>
        <w:t xml:space="preserve"> the customer to </w:t>
      </w:r>
      <w:r w:rsidR="00421FF2" w:rsidRPr="00BD557D">
        <w:rPr>
          <w:rFonts w:ascii="Times New Roman" w:hAnsi="Times New Roman" w:cs="Times New Roman"/>
        </w:rPr>
        <w:t>be notified and track the delivery status of their order.</w:t>
      </w:r>
    </w:p>
    <w:p w14:paraId="7D0BE853" w14:textId="77777777" w:rsidR="004B0A9C" w:rsidRPr="00BD557D" w:rsidRDefault="004B0A9C" w:rsidP="00B31BAC">
      <w:pPr>
        <w:spacing w:line="360" w:lineRule="auto"/>
        <w:rPr>
          <w:rFonts w:ascii="Times New Roman" w:hAnsi="Times New Roman" w:cs="Times New Roman"/>
        </w:rPr>
      </w:pPr>
    </w:p>
    <w:p w14:paraId="30401E78" w14:textId="2201EEE8" w:rsidR="00CA1C49" w:rsidRPr="00BD557D" w:rsidRDefault="00CA1C49" w:rsidP="00B31BAC">
      <w:pPr>
        <w:spacing w:line="360" w:lineRule="auto"/>
        <w:rPr>
          <w:rFonts w:ascii="Times New Roman" w:hAnsi="Times New Roman" w:cs="Times New Roman"/>
          <w:b/>
          <w:bCs/>
        </w:rPr>
      </w:pPr>
      <w:r w:rsidRPr="00BD557D">
        <w:rPr>
          <w:rFonts w:ascii="Times New Roman" w:hAnsi="Times New Roman" w:cs="Times New Roman"/>
          <w:b/>
          <w:bCs/>
        </w:rPr>
        <w:t>What additional data sources would the system need to access the products and inventory?</w:t>
      </w:r>
    </w:p>
    <w:p w14:paraId="60C9EF22" w14:textId="136473FC" w:rsidR="004526CD" w:rsidRPr="00BD557D" w:rsidRDefault="004526CD" w:rsidP="004526CD">
      <w:p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lastRenderedPageBreak/>
        <w:t>Additional Data Sources Needed:</w:t>
      </w:r>
      <w:r w:rsidRPr="00BD557D">
        <w:rPr>
          <w:rFonts w:ascii="Times New Roman" w:hAnsi="Times New Roman" w:cs="Times New Roman"/>
        </w:rPr>
        <w:t xml:space="preserve"> The online storefront will </w:t>
      </w:r>
      <w:r w:rsidR="0058097D" w:rsidRPr="00BD557D">
        <w:rPr>
          <w:rFonts w:ascii="Times New Roman" w:hAnsi="Times New Roman" w:cs="Times New Roman"/>
        </w:rPr>
        <w:t>need</w:t>
      </w:r>
      <w:r w:rsidRPr="00BD557D">
        <w:rPr>
          <w:rFonts w:ascii="Times New Roman" w:hAnsi="Times New Roman" w:cs="Times New Roman"/>
        </w:rPr>
        <w:t xml:space="preserve"> access</w:t>
      </w:r>
      <w:r w:rsidR="0058097D" w:rsidRPr="00BD557D">
        <w:rPr>
          <w:rFonts w:ascii="Times New Roman" w:hAnsi="Times New Roman" w:cs="Times New Roman"/>
        </w:rPr>
        <w:t>:</w:t>
      </w:r>
    </w:p>
    <w:p w14:paraId="3DE7E496" w14:textId="5D6E6576" w:rsidR="004526CD" w:rsidRPr="00BD557D" w:rsidRDefault="004526CD" w:rsidP="004526C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>Product Database:</w:t>
      </w:r>
      <w:r w:rsidRPr="00BD557D">
        <w:rPr>
          <w:rFonts w:ascii="Times New Roman" w:hAnsi="Times New Roman" w:cs="Times New Roman"/>
        </w:rPr>
        <w:t xml:space="preserve"> </w:t>
      </w:r>
      <w:r w:rsidR="00807D3A" w:rsidRPr="00BD557D">
        <w:rPr>
          <w:rFonts w:ascii="Times New Roman" w:hAnsi="Times New Roman" w:cs="Times New Roman"/>
        </w:rPr>
        <w:t>contains</w:t>
      </w:r>
      <w:r w:rsidRPr="00BD557D">
        <w:rPr>
          <w:rFonts w:ascii="Times New Roman" w:hAnsi="Times New Roman" w:cs="Times New Roman"/>
        </w:rPr>
        <w:t xml:space="preserve"> product details, including descriptions, prices, images, and </w:t>
      </w:r>
      <w:r w:rsidR="00807D3A" w:rsidRPr="00BD557D">
        <w:rPr>
          <w:rFonts w:ascii="Times New Roman" w:hAnsi="Times New Roman" w:cs="Times New Roman"/>
        </w:rPr>
        <w:t>inventory status</w:t>
      </w:r>
      <w:r w:rsidRPr="00BD557D">
        <w:rPr>
          <w:rFonts w:ascii="Times New Roman" w:hAnsi="Times New Roman" w:cs="Times New Roman"/>
        </w:rPr>
        <w:t>.</w:t>
      </w:r>
    </w:p>
    <w:p w14:paraId="0439244A" w14:textId="2F778A00" w:rsidR="004526CD" w:rsidRPr="00BD557D" w:rsidRDefault="004526CD" w:rsidP="004526C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>Customer Database:</w:t>
      </w:r>
      <w:r w:rsidRPr="00BD557D">
        <w:rPr>
          <w:rFonts w:ascii="Times New Roman" w:hAnsi="Times New Roman" w:cs="Times New Roman"/>
        </w:rPr>
        <w:t xml:space="preserve"> </w:t>
      </w:r>
      <w:r w:rsidR="00807D3A" w:rsidRPr="00BD557D">
        <w:rPr>
          <w:rFonts w:ascii="Times New Roman" w:hAnsi="Times New Roman" w:cs="Times New Roman"/>
        </w:rPr>
        <w:t>contains</w:t>
      </w:r>
      <w:r w:rsidRPr="00BD557D">
        <w:rPr>
          <w:rFonts w:ascii="Times New Roman" w:hAnsi="Times New Roman" w:cs="Times New Roman"/>
        </w:rPr>
        <w:t xml:space="preserve"> customer </w:t>
      </w:r>
      <w:r w:rsidR="00011612" w:rsidRPr="00BD557D">
        <w:rPr>
          <w:rFonts w:ascii="Times New Roman" w:hAnsi="Times New Roman" w:cs="Times New Roman"/>
        </w:rPr>
        <w:t>account</w:t>
      </w:r>
      <w:r w:rsidR="00807E57" w:rsidRPr="00BD557D">
        <w:rPr>
          <w:rFonts w:ascii="Times New Roman" w:hAnsi="Times New Roman" w:cs="Times New Roman"/>
        </w:rPr>
        <w:t xml:space="preserve"> information, including customer</w:t>
      </w:r>
      <w:r w:rsidR="00116C95" w:rsidRPr="00BD557D">
        <w:rPr>
          <w:rFonts w:ascii="Times New Roman" w:hAnsi="Times New Roman" w:cs="Times New Roman"/>
        </w:rPr>
        <w:t xml:space="preserve"> contact information, like name, address, phone, email, </w:t>
      </w:r>
      <w:r w:rsidR="00896755" w:rsidRPr="00BD557D">
        <w:rPr>
          <w:rFonts w:ascii="Times New Roman" w:hAnsi="Times New Roman" w:cs="Times New Roman"/>
        </w:rPr>
        <w:t>payment details, and items purchased.</w:t>
      </w:r>
    </w:p>
    <w:p w14:paraId="1F31DD89" w14:textId="7901F135" w:rsidR="004526CD" w:rsidRPr="00BD557D" w:rsidRDefault="004526CD" w:rsidP="004526C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>Order</w:t>
      </w:r>
      <w:r w:rsidR="00113A76" w:rsidRPr="00BD557D">
        <w:rPr>
          <w:rFonts w:ascii="Times New Roman" w:hAnsi="Times New Roman" w:cs="Times New Roman"/>
          <w:b/>
          <w:bCs/>
        </w:rPr>
        <w:t>-</w:t>
      </w:r>
      <w:r w:rsidR="003C3D73" w:rsidRPr="00BD557D">
        <w:rPr>
          <w:rFonts w:ascii="Times New Roman" w:hAnsi="Times New Roman" w:cs="Times New Roman"/>
          <w:b/>
          <w:bCs/>
        </w:rPr>
        <w:t>fulfillment</w:t>
      </w:r>
      <w:r w:rsidRPr="00BD557D">
        <w:rPr>
          <w:rFonts w:ascii="Times New Roman" w:hAnsi="Times New Roman" w:cs="Times New Roman"/>
          <w:b/>
          <w:bCs/>
        </w:rPr>
        <w:t xml:space="preserve"> </w:t>
      </w:r>
      <w:r w:rsidR="00113A76" w:rsidRPr="00BD557D">
        <w:rPr>
          <w:rFonts w:ascii="Times New Roman" w:hAnsi="Times New Roman" w:cs="Times New Roman"/>
          <w:b/>
          <w:bCs/>
        </w:rPr>
        <w:t xml:space="preserve">Database: </w:t>
      </w:r>
      <w:r w:rsidR="00113A76" w:rsidRPr="00BD557D">
        <w:rPr>
          <w:rFonts w:ascii="Times New Roman" w:hAnsi="Times New Roman" w:cs="Times New Roman"/>
        </w:rPr>
        <w:t>This</w:t>
      </w:r>
      <w:r w:rsidRPr="00BD557D">
        <w:rPr>
          <w:rFonts w:ascii="Times New Roman" w:hAnsi="Times New Roman" w:cs="Times New Roman"/>
        </w:rPr>
        <w:t xml:space="preserve"> </w:t>
      </w:r>
      <w:r w:rsidR="0043291A" w:rsidRPr="00BD557D">
        <w:rPr>
          <w:rFonts w:ascii="Times New Roman" w:hAnsi="Times New Roman" w:cs="Times New Roman"/>
        </w:rPr>
        <w:t xml:space="preserve">contains the details of each shipment </w:t>
      </w:r>
      <w:r w:rsidR="00113A76" w:rsidRPr="00BD557D">
        <w:rPr>
          <w:rFonts w:ascii="Times New Roman" w:hAnsi="Times New Roman" w:cs="Times New Roman"/>
        </w:rPr>
        <w:t>order</w:t>
      </w:r>
      <w:r w:rsidR="0043291A" w:rsidRPr="00BD557D">
        <w:rPr>
          <w:rFonts w:ascii="Times New Roman" w:hAnsi="Times New Roman" w:cs="Times New Roman"/>
        </w:rPr>
        <w:t xml:space="preserve"> by the store, and </w:t>
      </w:r>
      <w:r w:rsidR="00113A76" w:rsidRPr="00BD557D">
        <w:rPr>
          <w:rFonts w:ascii="Times New Roman" w:hAnsi="Times New Roman" w:cs="Times New Roman"/>
        </w:rPr>
        <w:t xml:space="preserve">the tracking number for each shipment. Allow both the </w:t>
      </w:r>
      <w:r w:rsidR="00294B67" w:rsidRPr="00BD557D">
        <w:rPr>
          <w:rFonts w:ascii="Times New Roman" w:hAnsi="Times New Roman" w:cs="Times New Roman"/>
        </w:rPr>
        <w:t xml:space="preserve">store employees and customers to track their respective </w:t>
      </w:r>
      <w:r w:rsidR="003C3D73" w:rsidRPr="00BD557D">
        <w:rPr>
          <w:rFonts w:ascii="Times New Roman" w:hAnsi="Times New Roman" w:cs="Times New Roman"/>
        </w:rPr>
        <w:t>shipments</w:t>
      </w:r>
      <w:r w:rsidR="00294B67" w:rsidRPr="00BD557D">
        <w:rPr>
          <w:rFonts w:ascii="Times New Roman" w:hAnsi="Times New Roman" w:cs="Times New Roman"/>
        </w:rPr>
        <w:t>.</w:t>
      </w:r>
    </w:p>
    <w:p w14:paraId="6E8E8466" w14:textId="77777777" w:rsidR="00CA1C49" w:rsidRPr="00BD557D" w:rsidRDefault="00CA1C49" w:rsidP="00B31BAC">
      <w:pPr>
        <w:spacing w:line="360" w:lineRule="auto"/>
        <w:rPr>
          <w:rFonts w:ascii="Times New Roman" w:hAnsi="Times New Roman" w:cs="Times New Roman"/>
          <w:b/>
          <w:bCs/>
        </w:rPr>
      </w:pPr>
      <w:r w:rsidRPr="00BD557D">
        <w:rPr>
          <w:rFonts w:ascii="Times New Roman" w:hAnsi="Times New Roman" w:cs="Times New Roman"/>
          <w:b/>
          <w:bCs/>
        </w:rPr>
        <w:t>What additional databases, if any, are needed to support the online storefront?</w:t>
      </w:r>
    </w:p>
    <w:p w14:paraId="2F5D4E17" w14:textId="28AC49D7" w:rsidR="000F0E39" w:rsidRPr="00BD557D" w:rsidRDefault="000F0E39" w:rsidP="000F0E39">
      <w:p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>Additional Databases Needed:</w:t>
      </w:r>
    </w:p>
    <w:p w14:paraId="1E2080DC" w14:textId="3927A6FF" w:rsidR="000F0E39" w:rsidRPr="00BD557D" w:rsidRDefault="000F0E39" w:rsidP="002605D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>Customer Database:</w:t>
      </w:r>
      <w:r w:rsidRPr="00BD557D">
        <w:rPr>
          <w:rFonts w:ascii="Times New Roman" w:hAnsi="Times New Roman" w:cs="Times New Roman"/>
        </w:rPr>
        <w:t xml:space="preserve"> A dedicated database to </w:t>
      </w:r>
      <w:r w:rsidR="00E44F0D" w:rsidRPr="00BD557D">
        <w:rPr>
          <w:rFonts w:ascii="Times New Roman" w:hAnsi="Times New Roman" w:cs="Times New Roman"/>
        </w:rPr>
        <w:t>store and manage</w:t>
      </w:r>
      <w:r w:rsidRPr="00BD557D">
        <w:rPr>
          <w:rFonts w:ascii="Times New Roman" w:hAnsi="Times New Roman" w:cs="Times New Roman"/>
        </w:rPr>
        <w:t xml:space="preserve"> </w:t>
      </w:r>
      <w:r w:rsidR="008B2CEC" w:rsidRPr="00BD557D">
        <w:rPr>
          <w:rFonts w:ascii="Times New Roman" w:hAnsi="Times New Roman" w:cs="Times New Roman"/>
        </w:rPr>
        <w:t xml:space="preserve">both online and </w:t>
      </w:r>
      <w:r w:rsidR="00E44F0D" w:rsidRPr="00BD557D">
        <w:rPr>
          <w:rFonts w:ascii="Times New Roman" w:hAnsi="Times New Roman" w:cs="Times New Roman"/>
        </w:rPr>
        <w:t xml:space="preserve">local </w:t>
      </w:r>
      <w:r w:rsidRPr="00BD557D">
        <w:rPr>
          <w:rFonts w:ascii="Times New Roman" w:hAnsi="Times New Roman" w:cs="Times New Roman"/>
        </w:rPr>
        <w:t xml:space="preserve">customer </w:t>
      </w:r>
      <w:r w:rsidR="00E44F0D" w:rsidRPr="00BD557D">
        <w:rPr>
          <w:rFonts w:ascii="Times New Roman" w:hAnsi="Times New Roman" w:cs="Times New Roman"/>
        </w:rPr>
        <w:t>informatio</w:t>
      </w:r>
      <w:r w:rsidR="00FE70E4" w:rsidRPr="00BD557D">
        <w:rPr>
          <w:rFonts w:ascii="Times New Roman" w:hAnsi="Times New Roman" w:cs="Times New Roman"/>
        </w:rPr>
        <w:t>n.</w:t>
      </w:r>
      <w:r w:rsidR="009468E7" w:rsidRPr="00BD557D">
        <w:rPr>
          <w:rFonts w:ascii="Times New Roman" w:hAnsi="Times New Roman" w:cs="Times New Roman"/>
        </w:rPr>
        <w:t xml:space="preserve"> This is recommended with the open for </w:t>
      </w:r>
      <w:r w:rsidR="00AA38B2" w:rsidRPr="00BD557D">
        <w:rPr>
          <w:rFonts w:ascii="Times New Roman" w:hAnsi="Times New Roman" w:cs="Times New Roman"/>
        </w:rPr>
        <w:t>the online storefront.</w:t>
      </w:r>
    </w:p>
    <w:p w14:paraId="5FFC2F98" w14:textId="2D9DD226" w:rsidR="000F0E39" w:rsidRPr="00BD557D" w:rsidRDefault="000F0E39" w:rsidP="000F0E3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 xml:space="preserve">Inventory </w:t>
      </w:r>
      <w:r w:rsidR="002605DD" w:rsidRPr="00BD557D">
        <w:rPr>
          <w:rFonts w:ascii="Times New Roman" w:hAnsi="Times New Roman" w:cs="Times New Roman"/>
          <w:b/>
          <w:bCs/>
        </w:rPr>
        <w:t>and Order</w:t>
      </w:r>
      <w:r w:rsidR="008D3E14" w:rsidRPr="00BD557D">
        <w:rPr>
          <w:rFonts w:ascii="Times New Roman" w:hAnsi="Times New Roman" w:cs="Times New Roman"/>
          <w:b/>
          <w:bCs/>
        </w:rPr>
        <w:t xml:space="preserve"> </w:t>
      </w:r>
      <w:r w:rsidRPr="00BD557D">
        <w:rPr>
          <w:rFonts w:ascii="Times New Roman" w:hAnsi="Times New Roman" w:cs="Times New Roman"/>
          <w:b/>
          <w:bCs/>
        </w:rPr>
        <w:t>Database:</w:t>
      </w:r>
      <w:r w:rsidRPr="00BD557D">
        <w:rPr>
          <w:rFonts w:ascii="Times New Roman" w:hAnsi="Times New Roman" w:cs="Times New Roman"/>
        </w:rPr>
        <w:t xml:space="preserve"> </w:t>
      </w:r>
      <w:r w:rsidR="008D3E14" w:rsidRPr="00BD557D">
        <w:rPr>
          <w:rFonts w:ascii="Times New Roman" w:hAnsi="Times New Roman" w:cs="Times New Roman"/>
        </w:rPr>
        <w:t>This</w:t>
      </w:r>
      <w:r w:rsidRPr="00BD557D">
        <w:rPr>
          <w:rFonts w:ascii="Times New Roman" w:hAnsi="Times New Roman" w:cs="Times New Roman"/>
        </w:rPr>
        <w:t xml:space="preserve"> separate inventory database may be necessary to manage real-time stock levels for both online and in-store sales</w:t>
      </w:r>
      <w:del w:id="0" w:author="Microsoft Word" w:date="2025-03-30T22:20:00Z" w16du:dateUtc="2025-03-31T03:20:00Z">
        <w:r w:rsidRPr="00BD557D">
          <w:rPr>
            <w:rFonts w:ascii="Times New Roman" w:hAnsi="Times New Roman" w:cs="Times New Roman"/>
          </w:rPr>
          <w:delText>.</w:delText>
        </w:r>
      </w:del>
      <w:r w:rsidR="007168AC" w:rsidRPr="00BD557D">
        <w:rPr>
          <w:rFonts w:ascii="Times New Roman" w:hAnsi="Times New Roman" w:cs="Times New Roman"/>
        </w:rPr>
        <w:t xml:space="preserve">, and </w:t>
      </w:r>
      <w:r w:rsidR="00B24F1A" w:rsidRPr="00BD557D">
        <w:rPr>
          <w:rFonts w:ascii="Times New Roman" w:hAnsi="Times New Roman" w:cs="Times New Roman"/>
        </w:rPr>
        <w:t xml:space="preserve">checks on what orders were </w:t>
      </w:r>
      <w:r w:rsidR="009468E7" w:rsidRPr="00BD557D">
        <w:rPr>
          <w:rFonts w:ascii="Times New Roman" w:hAnsi="Times New Roman" w:cs="Times New Roman"/>
        </w:rPr>
        <w:t>shipped</w:t>
      </w:r>
      <w:r w:rsidR="00B24F1A" w:rsidRPr="00BD557D">
        <w:rPr>
          <w:rFonts w:ascii="Times New Roman" w:hAnsi="Times New Roman" w:cs="Times New Roman"/>
        </w:rPr>
        <w:t xml:space="preserve"> out or </w:t>
      </w:r>
      <w:r w:rsidR="009468E7" w:rsidRPr="00BD557D">
        <w:rPr>
          <w:rFonts w:ascii="Times New Roman" w:hAnsi="Times New Roman" w:cs="Times New Roman"/>
        </w:rPr>
        <w:t xml:space="preserve">received </w:t>
      </w:r>
      <w:r w:rsidR="00B24F1A" w:rsidRPr="00BD557D">
        <w:rPr>
          <w:rFonts w:ascii="Times New Roman" w:hAnsi="Times New Roman" w:cs="Times New Roman"/>
        </w:rPr>
        <w:t xml:space="preserve">by the </w:t>
      </w:r>
      <w:r w:rsidR="009468E7" w:rsidRPr="00BD557D">
        <w:rPr>
          <w:rFonts w:ascii="Times New Roman" w:hAnsi="Times New Roman" w:cs="Times New Roman"/>
        </w:rPr>
        <w:t>warehouse.</w:t>
      </w:r>
      <w:r w:rsidR="007168AC" w:rsidRPr="00BD557D">
        <w:rPr>
          <w:rFonts w:ascii="Times New Roman" w:hAnsi="Times New Roman" w:cs="Times New Roman"/>
        </w:rPr>
        <w:t xml:space="preserve"> </w:t>
      </w:r>
    </w:p>
    <w:p w14:paraId="26ABFAEF" w14:textId="572DCE97" w:rsidR="00CA1C49" w:rsidRPr="00BD557D" w:rsidRDefault="00CA1C49" w:rsidP="00B31BAC">
      <w:p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>Would you recommend creating a separate new system for the online storefront or</w:t>
      </w:r>
      <w:r w:rsidR="00F70C9A" w:rsidRPr="00BD557D">
        <w:rPr>
          <w:rFonts w:ascii="Times New Roman" w:hAnsi="Times New Roman" w:cs="Times New Roman"/>
          <w:b/>
          <w:bCs/>
        </w:rPr>
        <w:t xml:space="preserve"> </w:t>
      </w:r>
      <w:r w:rsidRPr="00BD557D">
        <w:rPr>
          <w:rFonts w:ascii="Times New Roman" w:hAnsi="Times New Roman" w:cs="Times New Roman"/>
          <w:b/>
          <w:bCs/>
        </w:rPr>
        <w:t>incorporating elements of the online storefront into the current process model?</w:t>
      </w:r>
      <w:r w:rsidR="00F70C9A" w:rsidRPr="00BD557D">
        <w:rPr>
          <w:rFonts w:ascii="Times New Roman" w:hAnsi="Times New Roman" w:cs="Times New Roman"/>
          <w:b/>
          <w:bCs/>
        </w:rPr>
        <w:t xml:space="preserve"> </w:t>
      </w:r>
      <w:r w:rsidRPr="00BD557D">
        <w:rPr>
          <w:rFonts w:ascii="Times New Roman" w:hAnsi="Times New Roman" w:cs="Times New Roman"/>
          <w:b/>
          <w:bCs/>
        </w:rPr>
        <w:t>Explain</w:t>
      </w:r>
      <w:r w:rsidR="00F70C9A" w:rsidRPr="00BD557D">
        <w:rPr>
          <w:rFonts w:ascii="Times New Roman" w:hAnsi="Times New Roman" w:cs="Times New Roman"/>
          <w:b/>
          <w:bCs/>
        </w:rPr>
        <w:t xml:space="preserve"> </w:t>
      </w:r>
      <w:r w:rsidRPr="00BD557D">
        <w:rPr>
          <w:rFonts w:ascii="Times New Roman" w:hAnsi="Times New Roman" w:cs="Times New Roman"/>
          <w:b/>
          <w:bCs/>
        </w:rPr>
        <w:t>your reasoning.</w:t>
      </w:r>
    </w:p>
    <w:p w14:paraId="37926864" w14:textId="12FB848A" w:rsidR="005648FC" w:rsidRPr="000C2201" w:rsidRDefault="005648FC" w:rsidP="005648FC">
      <w:p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</w:rPr>
        <w:t xml:space="preserve">I would recommend incorporating elements of the online storefront into the current process model </w:t>
      </w:r>
      <w:r w:rsidR="00501B7C">
        <w:rPr>
          <w:rFonts w:ascii="Times New Roman" w:hAnsi="Times New Roman" w:cs="Times New Roman"/>
        </w:rPr>
        <w:t xml:space="preserve">instead of </w:t>
      </w:r>
      <w:r w:rsidRPr="00BD557D">
        <w:rPr>
          <w:rFonts w:ascii="Times New Roman" w:hAnsi="Times New Roman" w:cs="Times New Roman"/>
        </w:rPr>
        <w:t>creating a separate system</w:t>
      </w:r>
      <w:r w:rsidR="00501B7C">
        <w:rPr>
          <w:rFonts w:ascii="Times New Roman" w:hAnsi="Times New Roman" w:cs="Times New Roman"/>
        </w:rPr>
        <w:t xml:space="preserve"> for the online storefront</w:t>
      </w:r>
      <w:r w:rsidRPr="00BD557D">
        <w:rPr>
          <w:rFonts w:ascii="Times New Roman" w:hAnsi="Times New Roman" w:cs="Times New Roman"/>
        </w:rPr>
        <w:t>.</w:t>
      </w:r>
      <w:r w:rsidR="00501B7C">
        <w:rPr>
          <w:rFonts w:ascii="Times New Roman" w:hAnsi="Times New Roman" w:cs="Times New Roman"/>
        </w:rPr>
        <w:t xml:space="preserve"> </w:t>
      </w:r>
      <w:r w:rsidR="000C2201">
        <w:rPr>
          <w:rFonts w:ascii="Times New Roman" w:hAnsi="Times New Roman" w:cs="Times New Roman"/>
        </w:rPr>
        <w:t xml:space="preserve">The </w:t>
      </w:r>
      <w:r w:rsidR="00941731">
        <w:rPr>
          <w:rFonts w:ascii="Times New Roman" w:hAnsi="Times New Roman" w:cs="Times New Roman"/>
        </w:rPr>
        <w:t>reason</w:t>
      </w:r>
      <w:r w:rsidR="00A60C23">
        <w:rPr>
          <w:rFonts w:ascii="Times New Roman" w:hAnsi="Times New Roman" w:cs="Times New Roman"/>
        </w:rPr>
        <w:t xml:space="preserve"> behind this choice </w:t>
      </w:r>
      <w:r w:rsidR="001B4A4E">
        <w:rPr>
          <w:rFonts w:ascii="Times New Roman" w:hAnsi="Times New Roman" w:cs="Times New Roman"/>
        </w:rPr>
        <w:t xml:space="preserve">is because of these </w:t>
      </w:r>
      <w:r w:rsidR="00941731">
        <w:rPr>
          <w:rFonts w:ascii="Times New Roman" w:hAnsi="Times New Roman" w:cs="Times New Roman"/>
        </w:rPr>
        <w:t>benefits.</w:t>
      </w:r>
    </w:p>
    <w:p w14:paraId="06BB8931" w14:textId="259045BF" w:rsidR="005648FC" w:rsidRPr="00BD557D" w:rsidRDefault="005648FC" w:rsidP="005648F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>Efficiency:</w:t>
      </w:r>
      <w:r w:rsidRPr="00BD557D">
        <w:rPr>
          <w:rFonts w:ascii="Times New Roman" w:hAnsi="Times New Roman" w:cs="Times New Roman"/>
        </w:rPr>
        <w:t xml:space="preserve"> Integrating the online storefront with </w:t>
      </w:r>
      <w:r w:rsidR="00D83D14">
        <w:rPr>
          <w:rFonts w:ascii="Times New Roman" w:hAnsi="Times New Roman" w:cs="Times New Roman"/>
        </w:rPr>
        <w:t>current process model</w:t>
      </w:r>
      <w:r w:rsidRPr="00BD557D">
        <w:rPr>
          <w:rFonts w:ascii="Times New Roman" w:hAnsi="Times New Roman" w:cs="Times New Roman"/>
        </w:rPr>
        <w:t xml:space="preserve"> minimizes redundancy </w:t>
      </w:r>
      <w:r w:rsidR="00D83D14">
        <w:rPr>
          <w:rFonts w:ascii="Times New Roman" w:hAnsi="Times New Roman" w:cs="Times New Roman"/>
        </w:rPr>
        <w:t xml:space="preserve">of </w:t>
      </w:r>
      <w:r w:rsidR="00283CF1">
        <w:rPr>
          <w:rFonts w:ascii="Times New Roman" w:hAnsi="Times New Roman" w:cs="Times New Roman"/>
        </w:rPr>
        <w:t>creating</w:t>
      </w:r>
      <w:r w:rsidR="00D83D14">
        <w:rPr>
          <w:rFonts w:ascii="Times New Roman" w:hAnsi="Times New Roman" w:cs="Times New Roman"/>
        </w:rPr>
        <w:t xml:space="preserve"> a </w:t>
      </w:r>
      <w:r w:rsidR="00283CF1">
        <w:rPr>
          <w:rFonts w:ascii="Times New Roman" w:hAnsi="Times New Roman" w:cs="Times New Roman"/>
        </w:rPr>
        <w:t>new system</w:t>
      </w:r>
      <w:r w:rsidRPr="00BD557D">
        <w:rPr>
          <w:rFonts w:ascii="Times New Roman" w:hAnsi="Times New Roman" w:cs="Times New Roman"/>
        </w:rPr>
        <w:t xml:space="preserve">. This </w:t>
      </w:r>
      <w:r w:rsidR="00130EB8">
        <w:rPr>
          <w:rFonts w:ascii="Times New Roman" w:hAnsi="Times New Roman" w:cs="Times New Roman"/>
        </w:rPr>
        <w:t>created an</w:t>
      </w:r>
      <w:r w:rsidRPr="00BD557D">
        <w:rPr>
          <w:rFonts w:ascii="Times New Roman" w:hAnsi="Times New Roman" w:cs="Times New Roman"/>
        </w:rPr>
        <w:t xml:space="preserve"> efficient operation as both online and in-store sales can utilize the </w:t>
      </w:r>
      <w:r w:rsidR="00130EB8" w:rsidRPr="00BD557D">
        <w:rPr>
          <w:rFonts w:ascii="Times New Roman" w:hAnsi="Times New Roman" w:cs="Times New Roman"/>
        </w:rPr>
        <w:t>same</w:t>
      </w:r>
      <w:r w:rsidR="004966CA">
        <w:rPr>
          <w:rFonts w:ascii="Times New Roman" w:hAnsi="Times New Roman" w:cs="Times New Roman"/>
        </w:rPr>
        <w:t xml:space="preserve"> models</w:t>
      </w:r>
      <w:r w:rsidR="00987D65">
        <w:rPr>
          <w:rFonts w:ascii="Times New Roman" w:hAnsi="Times New Roman" w:cs="Times New Roman"/>
        </w:rPr>
        <w:t>.</w:t>
      </w:r>
    </w:p>
    <w:p w14:paraId="638ACD81" w14:textId="5A1B19BC" w:rsidR="005648FC" w:rsidRPr="00BD557D" w:rsidRDefault="005648FC" w:rsidP="005648F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>Consistency:</w:t>
      </w:r>
      <w:r w:rsidRPr="00BD557D">
        <w:rPr>
          <w:rFonts w:ascii="Times New Roman" w:hAnsi="Times New Roman" w:cs="Times New Roman"/>
        </w:rPr>
        <w:t xml:space="preserve"> By maintaining a single system, there will be a consistent approach to managing products, orders, and customer interactions</w:t>
      </w:r>
      <w:r w:rsidR="00E5540E">
        <w:rPr>
          <w:rFonts w:ascii="Times New Roman" w:hAnsi="Times New Roman" w:cs="Times New Roman"/>
        </w:rPr>
        <w:t xml:space="preserve">. </w:t>
      </w:r>
      <w:r w:rsidR="00B11C3F">
        <w:rPr>
          <w:rFonts w:ascii="Times New Roman" w:hAnsi="Times New Roman" w:cs="Times New Roman"/>
        </w:rPr>
        <w:t>Consistency</w:t>
      </w:r>
      <w:r w:rsidR="00E5540E">
        <w:rPr>
          <w:rFonts w:ascii="Times New Roman" w:hAnsi="Times New Roman" w:cs="Times New Roman"/>
        </w:rPr>
        <w:t xml:space="preserve"> allow </w:t>
      </w:r>
      <w:r w:rsidR="008229A2">
        <w:rPr>
          <w:rFonts w:ascii="Times New Roman" w:hAnsi="Times New Roman" w:cs="Times New Roman"/>
        </w:rPr>
        <w:t>the store to</w:t>
      </w:r>
      <w:r w:rsidR="00F96C58">
        <w:rPr>
          <w:rFonts w:ascii="Times New Roman" w:hAnsi="Times New Roman" w:cs="Times New Roman"/>
        </w:rPr>
        <w:t xml:space="preserve"> </w:t>
      </w:r>
      <w:r w:rsidR="00F96C58">
        <w:rPr>
          <w:rFonts w:ascii="Times New Roman" w:hAnsi="Times New Roman" w:cs="Times New Roman"/>
        </w:rPr>
        <w:lastRenderedPageBreak/>
        <w:t xml:space="preserve">keep track of the online and physical inventory status, and manage customer services </w:t>
      </w:r>
      <w:r w:rsidR="001B418F">
        <w:rPr>
          <w:rFonts w:ascii="Times New Roman" w:hAnsi="Times New Roman" w:cs="Times New Roman"/>
        </w:rPr>
        <w:t>like orders and communication in coherent.</w:t>
      </w:r>
    </w:p>
    <w:p w14:paraId="5EFAAA40" w14:textId="6803E544" w:rsidR="005648FC" w:rsidRPr="00BD557D" w:rsidRDefault="005648FC" w:rsidP="005648F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>Cost-Effectiveness:</w:t>
      </w:r>
      <w:r w:rsidRPr="00BD557D">
        <w:rPr>
          <w:rFonts w:ascii="Times New Roman" w:hAnsi="Times New Roman" w:cs="Times New Roman"/>
        </w:rPr>
        <w:t xml:space="preserve"> </w:t>
      </w:r>
      <w:r w:rsidR="00A205E8" w:rsidRPr="00BD557D">
        <w:rPr>
          <w:rFonts w:ascii="Times New Roman" w:hAnsi="Times New Roman" w:cs="Times New Roman"/>
        </w:rPr>
        <w:t>Building</w:t>
      </w:r>
      <w:r w:rsidR="00A205E8">
        <w:rPr>
          <w:rFonts w:ascii="Times New Roman" w:hAnsi="Times New Roman" w:cs="Times New Roman"/>
        </w:rPr>
        <w:t xml:space="preserve"> </w:t>
      </w:r>
      <w:r w:rsidR="00573AFD">
        <w:rPr>
          <w:rFonts w:ascii="Times New Roman" w:hAnsi="Times New Roman" w:cs="Times New Roman"/>
        </w:rPr>
        <w:t xml:space="preserve">new features on an </w:t>
      </w:r>
      <w:r w:rsidR="00573AFD" w:rsidRPr="00BD557D">
        <w:rPr>
          <w:rFonts w:ascii="Times New Roman" w:hAnsi="Times New Roman" w:cs="Times New Roman"/>
        </w:rPr>
        <w:t>existing system</w:t>
      </w:r>
      <w:r w:rsidRPr="00BD557D">
        <w:rPr>
          <w:rFonts w:ascii="Times New Roman" w:hAnsi="Times New Roman" w:cs="Times New Roman"/>
        </w:rPr>
        <w:t xml:space="preserve"> can reduce development costs and implementation time</w:t>
      </w:r>
      <w:r w:rsidR="006378DE">
        <w:rPr>
          <w:rFonts w:ascii="Times New Roman" w:hAnsi="Times New Roman" w:cs="Times New Roman"/>
        </w:rPr>
        <w:t>.</w:t>
      </w:r>
    </w:p>
    <w:p w14:paraId="3F182D7C" w14:textId="3AE72089" w:rsidR="005648FC" w:rsidRPr="00336BC9" w:rsidRDefault="005648FC" w:rsidP="005648F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D557D">
        <w:rPr>
          <w:rFonts w:ascii="Times New Roman" w:hAnsi="Times New Roman" w:cs="Times New Roman"/>
          <w:b/>
          <w:bCs/>
        </w:rPr>
        <w:t>Scalability:</w:t>
      </w:r>
      <w:r w:rsidRPr="00BD557D">
        <w:rPr>
          <w:rFonts w:ascii="Times New Roman" w:hAnsi="Times New Roman" w:cs="Times New Roman"/>
        </w:rPr>
        <w:t xml:space="preserve"> a unified system can be more easily adapted to accommodate future needs,</w:t>
      </w:r>
      <w:r w:rsidR="006378DE">
        <w:rPr>
          <w:rFonts w:ascii="Times New Roman" w:hAnsi="Times New Roman" w:cs="Times New Roman"/>
        </w:rPr>
        <w:t xml:space="preserve"> </w:t>
      </w:r>
      <w:r w:rsidR="00336BC9">
        <w:rPr>
          <w:rFonts w:ascii="Times New Roman" w:hAnsi="Times New Roman" w:cs="Times New Roman"/>
        </w:rPr>
        <w:t>rather than</w:t>
      </w:r>
      <w:r w:rsidR="006378DE">
        <w:rPr>
          <w:rFonts w:ascii="Times New Roman" w:hAnsi="Times New Roman" w:cs="Times New Roman"/>
        </w:rPr>
        <w:t xml:space="preserve"> mak</w:t>
      </w:r>
      <w:r w:rsidR="00336BC9">
        <w:rPr>
          <w:rFonts w:ascii="Times New Roman" w:hAnsi="Times New Roman" w:cs="Times New Roman"/>
        </w:rPr>
        <w:t>ing</w:t>
      </w:r>
      <w:r w:rsidR="006378DE">
        <w:rPr>
          <w:rFonts w:ascii="Times New Roman" w:hAnsi="Times New Roman" w:cs="Times New Roman"/>
        </w:rPr>
        <w:t xml:space="preserve"> </w:t>
      </w:r>
      <w:r w:rsidR="00336BC9">
        <w:rPr>
          <w:rFonts w:ascii="Times New Roman" w:hAnsi="Times New Roman" w:cs="Times New Roman"/>
        </w:rPr>
        <w:t>updates</w:t>
      </w:r>
      <w:r w:rsidR="006378DE">
        <w:rPr>
          <w:rFonts w:ascii="Times New Roman" w:hAnsi="Times New Roman" w:cs="Times New Roman"/>
        </w:rPr>
        <w:t xml:space="preserve"> for two separate </w:t>
      </w:r>
      <w:r w:rsidR="00336BC9">
        <w:rPr>
          <w:rFonts w:ascii="Times New Roman" w:hAnsi="Times New Roman" w:cs="Times New Roman"/>
        </w:rPr>
        <w:t>systems</w:t>
      </w:r>
      <w:r w:rsidR="00055AC5">
        <w:rPr>
          <w:rFonts w:ascii="Times New Roman" w:hAnsi="Times New Roman" w:cs="Times New Roman"/>
        </w:rPr>
        <w:t xml:space="preserve"> when needed to scale the business</w:t>
      </w:r>
      <w:r w:rsidR="00336BC9">
        <w:rPr>
          <w:rFonts w:ascii="Times New Roman" w:hAnsi="Times New Roman" w:cs="Times New Roman"/>
        </w:rPr>
        <w:t>.</w:t>
      </w:r>
    </w:p>
    <w:p w14:paraId="257A6ED1" w14:textId="0F6C7299" w:rsidR="00CA1C49" w:rsidRPr="00BD557D" w:rsidRDefault="00B11C3F" w:rsidP="00B31BAC">
      <w:pPr>
        <w:spacing w:line="360" w:lineRule="auto"/>
        <w:rPr>
          <w:rFonts w:ascii="Times New Roman" w:hAnsi="Times New Roman" w:cs="Times New Roman"/>
        </w:rPr>
      </w:pPr>
      <w:r w:rsidRPr="00B11C3F">
        <w:rPr>
          <w:rFonts w:ascii="Times New Roman" w:hAnsi="Times New Roman" w:cs="Times New Roman"/>
        </w:rPr>
        <w:t>This approach ensures efficiency, avoids duplicate work, and provides a seamless experience for customers and staff</w:t>
      </w:r>
    </w:p>
    <w:sectPr w:rsidR="00CA1C49" w:rsidRPr="00BD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73307"/>
    <w:multiLevelType w:val="multilevel"/>
    <w:tmpl w:val="926C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7265D"/>
    <w:multiLevelType w:val="multilevel"/>
    <w:tmpl w:val="F70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E49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D44B83"/>
    <w:multiLevelType w:val="multilevel"/>
    <w:tmpl w:val="6E4C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06B42"/>
    <w:multiLevelType w:val="hybridMultilevel"/>
    <w:tmpl w:val="13BA0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612DD"/>
    <w:multiLevelType w:val="multilevel"/>
    <w:tmpl w:val="A0B2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94632"/>
    <w:multiLevelType w:val="hybridMultilevel"/>
    <w:tmpl w:val="57F25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278C8A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84140">
    <w:abstractNumId w:val="6"/>
  </w:num>
  <w:num w:numId="2" w16cid:durableId="485323301">
    <w:abstractNumId w:val="5"/>
  </w:num>
  <w:num w:numId="3" w16cid:durableId="1963463332">
    <w:abstractNumId w:val="4"/>
  </w:num>
  <w:num w:numId="4" w16cid:durableId="197011179">
    <w:abstractNumId w:val="3"/>
  </w:num>
  <w:num w:numId="5" w16cid:durableId="1731804403">
    <w:abstractNumId w:val="0"/>
  </w:num>
  <w:num w:numId="6" w16cid:durableId="1835338871">
    <w:abstractNumId w:val="1"/>
  </w:num>
  <w:num w:numId="7" w16cid:durableId="59449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49"/>
    <w:rsid w:val="00011612"/>
    <w:rsid w:val="00013F25"/>
    <w:rsid w:val="0003281C"/>
    <w:rsid w:val="00055AC5"/>
    <w:rsid w:val="0009122E"/>
    <w:rsid w:val="000B55C4"/>
    <w:rsid w:val="000C2201"/>
    <w:rsid w:val="000F0E39"/>
    <w:rsid w:val="00113A76"/>
    <w:rsid w:val="00116C95"/>
    <w:rsid w:val="00130EB8"/>
    <w:rsid w:val="00143ED9"/>
    <w:rsid w:val="0017139D"/>
    <w:rsid w:val="00173D70"/>
    <w:rsid w:val="00175753"/>
    <w:rsid w:val="001846C5"/>
    <w:rsid w:val="001B418F"/>
    <w:rsid w:val="001B4A4E"/>
    <w:rsid w:val="001D0A56"/>
    <w:rsid w:val="001D281E"/>
    <w:rsid w:val="001D7466"/>
    <w:rsid w:val="001E5DA9"/>
    <w:rsid w:val="002156AA"/>
    <w:rsid w:val="00216880"/>
    <w:rsid w:val="00225955"/>
    <w:rsid w:val="00247749"/>
    <w:rsid w:val="0025289B"/>
    <w:rsid w:val="00255A15"/>
    <w:rsid w:val="002605DD"/>
    <w:rsid w:val="00263847"/>
    <w:rsid w:val="00277281"/>
    <w:rsid w:val="00283CF1"/>
    <w:rsid w:val="002850FC"/>
    <w:rsid w:val="00285A89"/>
    <w:rsid w:val="0028709E"/>
    <w:rsid w:val="0029099B"/>
    <w:rsid w:val="00294B67"/>
    <w:rsid w:val="002B792D"/>
    <w:rsid w:val="002C663B"/>
    <w:rsid w:val="002D3AFB"/>
    <w:rsid w:val="003164CA"/>
    <w:rsid w:val="003356CB"/>
    <w:rsid w:val="00336BC9"/>
    <w:rsid w:val="00342477"/>
    <w:rsid w:val="0038538B"/>
    <w:rsid w:val="003859F3"/>
    <w:rsid w:val="003C3D73"/>
    <w:rsid w:val="004154DA"/>
    <w:rsid w:val="00421FF2"/>
    <w:rsid w:val="0043291A"/>
    <w:rsid w:val="004526CD"/>
    <w:rsid w:val="00463F04"/>
    <w:rsid w:val="00490AF9"/>
    <w:rsid w:val="004966CA"/>
    <w:rsid w:val="004B0A9C"/>
    <w:rsid w:val="004B57F3"/>
    <w:rsid w:val="00501B7C"/>
    <w:rsid w:val="00541ABB"/>
    <w:rsid w:val="00562A96"/>
    <w:rsid w:val="005648FC"/>
    <w:rsid w:val="00573AFD"/>
    <w:rsid w:val="005764E1"/>
    <w:rsid w:val="0058097D"/>
    <w:rsid w:val="00586ABE"/>
    <w:rsid w:val="005A2A39"/>
    <w:rsid w:val="005A5D7E"/>
    <w:rsid w:val="005B4E55"/>
    <w:rsid w:val="005C4AC6"/>
    <w:rsid w:val="005C6A09"/>
    <w:rsid w:val="00607283"/>
    <w:rsid w:val="006175D7"/>
    <w:rsid w:val="006378DE"/>
    <w:rsid w:val="0064756B"/>
    <w:rsid w:val="00657F98"/>
    <w:rsid w:val="006978A6"/>
    <w:rsid w:val="006B7CAD"/>
    <w:rsid w:val="00705792"/>
    <w:rsid w:val="007168AC"/>
    <w:rsid w:val="00717F65"/>
    <w:rsid w:val="007328C9"/>
    <w:rsid w:val="00775992"/>
    <w:rsid w:val="0078398E"/>
    <w:rsid w:val="007C3A97"/>
    <w:rsid w:val="007C5774"/>
    <w:rsid w:val="007D1A5F"/>
    <w:rsid w:val="007F4AB8"/>
    <w:rsid w:val="007F5609"/>
    <w:rsid w:val="00807D3A"/>
    <w:rsid w:val="00807E57"/>
    <w:rsid w:val="00816D87"/>
    <w:rsid w:val="008229A2"/>
    <w:rsid w:val="00841782"/>
    <w:rsid w:val="0086572F"/>
    <w:rsid w:val="00867400"/>
    <w:rsid w:val="00872870"/>
    <w:rsid w:val="00872C81"/>
    <w:rsid w:val="008768FA"/>
    <w:rsid w:val="008928FD"/>
    <w:rsid w:val="00896755"/>
    <w:rsid w:val="008A4193"/>
    <w:rsid w:val="008B2CEC"/>
    <w:rsid w:val="008D3E14"/>
    <w:rsid w:val="008E27A1"/>
    <w:rsid w:val="00900E7A"/>
    <w:rsid w:val="00941731"/>
    <w:rsid w:val="009433D9"/>
    <w:rsid w:val="009468E7"/>
    <w:rsid w:val="009560BD"/>
    <w:rsid w:val="00965A40"/>
    <w:rsid w:val="009723F1"/>
    <w:rsid w:val="00976E7F"/>
    <w:rsid w:val="00984283"/>
    <w:rsid w:val="00987D65"/>
    <w:rsid w:val="009A7942"/>
    <w:rsid w:val="009B6E49"/>
    <w:rsid w:val="009C5583"/>
    <w:rsid w:val="009D12B4"/>
    <w:rsid w:val="009E7C88"/>
    <w:rsid w:val="00A05363"/>
    <w:rsid w:val="00A06FE5"/>
    <w:rsid w:val="00A205E8"/>
    <w:rsid w:val="00A60C23"/>
    <w:rsid w:val="00A61842"/>
    <w:rsid w:val="00A670E7"/>
    <w:rsid w:val="00A86F97"/>
    <w:rsid w:val="00AA38B2"/>
    <w:rsid w:val="00AE0EB3"/>
    <w:rsid w:val="00AE76ED"/>
    <w:rsid w:val="00AF3BFC"/>
    <w:rsid w:val="00B010BA"/>
    <w:rsid w:val="00B11C3F"/>
    <w:rsid w:val="00B24F1A"/>
    <w:rsid w:val="00B31BAC"/>
    <w:rsid w:val="00B4097F"/>
    <w:rsid w:val="00B66A7E"/>
    <w:rsid w:val="00B718A8"/>
    <w:rsid w:val="00BA70AD"/>
    <w:rsid w:val="00BB495B"/>
    <w:rsid w:val="00BC7214"/>
    <w:rsid w:val="00BD557D"/>
    <w:rsid w:val="00BD5CCF"/>
    <w:rsid w:val="00BE66BE"/>
    <w:rsid w:val="00C055F3"/>
    <w:rsid w:val="00C3410F"/>
    <w:rsid w:val="00C418B7"/>
    <w:rsid w:val="00C67D55"/>
    <w:rsid w:val="00C938AD"/>
    <w:rsid w:val="00CA1813"/>
    <w:rsid w:val="00CA1C49"/>
    <w:rsid w:val="00CB7112"/>
    <w:rsid w:val="00CC1236"/>
    <w:rsid w:val="00CC1BD6"/>
    <w:rsid w:val="00CC506C"/>
    <w:rsid w:val="00CF3C85"/>
    <w:rsid w:val="00D246BF"/>
    <w:rsid w:val="00D504DB"/>
    <w:rsid w:val="00D81355"/>
    <w:rsid w:val="00D83D14"/>
    <w:rsid w:val="00D85BD4"/>
    <w:rsid w:val="00D95933"/>
    <w:rsid w:val="00E073F5"/>
    <w:rsid w:val="00E2642C"/>
    <w:rsid w:val="00E37EB8"/>
    <w:rsid w:val="00E44F0D"/>
    <w:rsid w:val="00E5540E"/>
    <w:rsid w:val="00E76127"/>
    <w:rsid w:val="00E80FA3"/>
    <w:rsid w:val="00ED4C69"/>
    <w:rsid w:val="00EF6FCA"/>
    <w:rsid w:val="00F1496B"/>
    <w:rsid w:val="00F6151D"/>
    <w:rsid w:val="00F70C9A"/>
    <w:rsid w:val="00F7738E"/>
    <w:rsid w:val="00F822AC"/>
    <w:rsid w:val="00F96C58"/>
    <w:rsid w:val="00FA3889"/>
    <w:rsid w:val="00FA3D09"/>
    <w:rsid w:val="00FB4637"/>
    <w:rsid w:val="00FE70E4"/>
    <w:rsid w:val="00F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9FCB"/>
  <w15:chartTrackingRefBased/>
  <w15:docId w15:val="{378197FB-245F-4461-8A49-E304D4E7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C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48F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Tran</dc:creator>
  <cp:keywords/>
  <dc:description/>
  <cp:lastModifiedBy>Thomas Tran</cp:lastModifiedBy>
  <cp:revision>176</cp:revision>
  <dcterms:created xsi:type="dcterms:W3CDTF">2024-09-30T00:04:00Z</dcterms:created>
  <dcterms:modified xsi:type="dcterms:W3CDTF">2025-03-31T03:40:00Z</dcterms:modified>
</cp:coreProperties>
</file>